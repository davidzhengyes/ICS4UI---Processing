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6C20DE" w14:textId="77777777" w:rsidR="006708B8" w:rsidRPr="000A4C93" w:rsidRDefault="006708B8" w:rsidP="006708B8">
      <w:pPr>
        <w:pStyle w:val="Normal1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A4C93">
        <w:rPr>
          <w:rFonts w:ascii="Times New Roman" w:hAnsi="Times New Roman" w:cs="Times New Roman"/>
          <w:sz w:val="28"/>
          <w:szCs w:val="28"/>
        </w:rPr>
        <w:t xml:space="preserve">Where and when X lived:  </w:t>
      </w:r>
      <w:r w:rsidRPr="000A4C93">
        <w:rPr>
          <w:rFonts w:ascii="Times New Roman" w:hAnsi="Times New Roman" w:cs="Times New Roman"/>
          <w:color w:val="0000FF"/>
          <w:sz w:val="28"/>
          <w:szCs w:val="28"/>
        </w:rPr>
        <w:t>E</w:t>
      </w:r>
    </w:p>
    <w:p w14:paraId="433584DE" w14:textId="77777777" w:rsidR="006708B8" w:rsidRPr="000A4C93" w:rsidRDefault="006708B8" w:rsidP="006708B8">
      <w:pPr>
        <w:pStyle w:val="Normal1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A4C93">
        <w:rPr>
          <w:rFonts w:ascii="Times New Roman" w:hAnsi="Times New Roman" w:cs="Times New Roman"/>
          <w:sz w:val="28"/>
          <w:szCs w:val="28"/>
        </w:rPr>
        <w:t xml:space="preserve">What X’s specialty was:  </w:t>
      </w:r>
      <w:r w:rsidRPr="000A4C93">
        <w:rPr>
          <w:rFonts w:ascii="Times New Roman" w:hAnsi="Times New Roman" w:cs="Times New Roman"/>
          <w:color w:val="0000FF"/>
          <w:sz w:val="28"/>
          <w:szCs w:val="28"/>
        </w:rPr>
        <w:t>E</w:t>
      </w:r>
    </w:p>
    <w:p w14:paraId="77371688" w14:textId="77777777" w:rsidR="006708B8" w:rsidRPr="000A4C93" w:rsidRDefault="006708B8" w:rsidP="006708B8">
      <w:pPr>
        <w:pStyle w:val="Normal1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A4C93">
        <w:rPr>
          <w:rFonts w:ascii="Times New Roman" w:hAnsi="Times New Roman" w:cs="Times New Roman"/>
          <w:sz w:val="28"/>
          <w:szCs w:val="28"/>
        </w:rPr>
        <w:t xml:space="preserve">How X learned his specialty:  </w:t>
      </w:r>
      <w:r>
        <w:rPr>
          <w:rFonts w:ascii="Times New Roman" w:hAnsi="Times New Roman" w:cs="Times New Roman"/>
          <w:color w:val="0000FF"/>
          <w:sz w:val="28"/>
          <w:szCs w:val="28"/>
        </w:rPr>
        <w:t>E</w:t>
      </w:r>
    </w:p>
    <w:p w14:paraId="1768501A" w14:textId="77777777" w:rsidR="006708B8" w:rsidRPr="000A4C93" w:rsidRDefault="006708B8" w:rsidP="006708B8">
      <w:pPr>
        <w:pStyle w:val="Normal1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A4C93">
        <w:rPr>
          <w:rFonts w:ascii="Times New Roman" w:hAnsi="Times New Roman" w:cs="Times New Roman"/>
          <w:sz w:val="28"/>
          <w:szCs w:val="28"/>
        </w:rPr>
        <w:t xml:space="preserve">Contributions to CS:  </w:t>
      </w:r>
      <w:r w:rsidRPr="000A4C93">
        <w:rPr>
          <w:rFonts w:ascii="Times New Roman" w:hAnsi="Times New Roman" w:cs="Times New Roman"/>
          <w:color w:val="0000FF"/>
          <w:sz w:val="28"/>
          <w:szCs w:val="28"/>
        </w:rPr>
        <w:t>E</w:t>
      </w:r>
    </w:p>
    <w:p w14:paraId="17D5B01E" w14:textId="77777777" w:rsidR="006708B8" w:rsidRPr="000A4C93" w:rsidRDefault="006708B8" w:rsidP="006708B8">
      <w:pPr>
        <w:pStyle w:val="Normal1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A4C93">
        <w:rPr>
          <w:rFonts w:ascii="Times New Roman" w:hAnsi="Times New Roman" w:cs="Times New Roman"/>
          <w:sz w:val="28"/>
          <w:szCs w:val="28"/>
        </w:rPr>
        <w:t xml:space="preserve">Technical background:  </w:t>
      </w:r>
      <w:r>
        <w:rPr>
          <w:rFonts w:ascii="Times New Roman" w:hAnsi="Times New Roman" w:cs="Times New Roman"/>
          <w:color w:val="0000FF"/>
          <w:sz w:val="28"/>
          <w:szCs w:val="28"/>
        </w:rPr>
        <w:t>E</w:t>
      </w:r>
    </w:p>
    <w:p w14:paraId="7BD22AFD" w14:textId="77777777" w:rsidR="006708B8" w:rsidRPr="000A4C93" w:rsidRDefault="006708B8" w:rsidP="006708B8">
      <w:pPr>
        <w:pStyle w:val="Normal1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A4C93">
        <w:rPr>
          <w:rFonts w:ascii="Times New Roman" w:hAnsi="Times New Roman" w:cs="Times New Roman"/>
          <w:sz w:val="28"/>
          <w:szCs w:val="28"/>
        </w:rPr>
        <w:t xml:space="preserve">X’s personality:  </w:t>
      </w:r>
      <w:r>
        <w:rPr>
          <w:rFonts w:ascii="Times New Roman" w:hAnsi="Times New Roman" w:cs="Times New Roman"/>
          <w:color w:val="0000FF"/>
          <w:sz w:val="28"/>
          <w:szCs w:val="28"/>
        </w:rPr>
        <w:t>E</w:t>
      </w:r>
    </w:p>
    <w:p w14:paraId="48C81FAD" w14:textId="77777777" w:rsidR="006708B8" w:rsidRDefault="006708B8" w:rsidP="006708B8">
      <w:pPr>
        <w:pStyle w:val="Normal1"/>
        <w:spacing w:line="240" w:lineRule="auto"/>
        <w:contextualSpacing/>
        <w:rPr>
          <w:rFonts w:ascii="Times New Roman" w:hAnsi="Times New Roman" w:cs="Times New Roman"/>
          <w:color w:val="0000FF"/>
          <w:sz w:val="28"/>
          <w:szCs w:val="28"/>
        </w:rPr>
      </w:pPr>
      <w:r w:rsidRPr="000A4C93">
        <w:rPr>
          <w:rFonts w:ascii="Times New Roman" w:hAnsi="Times New Roman" w:cs="Times New Roman"/>
          <w:sz w:val="28"/>
          <w:szCs w:val="28"/>
        </w:rPr>
        <w:t xml:space="preserve">Tells an interesting story:  </w:t>
      </w:r>
      <w:r w:rsidRPr="000A4C93">
        <w:rPr>
          <w:rFonts w:ascii="Times New Roman" w:hAnsi="Times New Roman" w:cs="Times New Roman"/>
          <w:color w:val="0000FF"/>
          <w:sz w:val="28"/>
          <w:szCs w:val="28"/>
        </w:rPr>
        <w:t>E</w:t>
      </w:r>
    </w:p>
    <w:p w14:paraId="4073FBC0" w14:textId="77777777" w:rsidR="006708B8" w:rsidRPr="003D635F" w:rsidRDefault="006708B8" w:rsidP="006708B8">
      <w:pPr>
        <w:pStyle w:val="Normal1"/>
        <w:spacing w:line="240" w:lineRule="auto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Writing mechanics:  </w:t>
      </w:r>
      <w:r>
        <w:rPr>
          <w:rFonts w:ascii="Times New Roman" w:hAnsi="Times New Roman" w:cs="Times New Roman"/>
          <w:color w:val="0000FF"/>
          <w:sz w:val="28"/>
          <w:szCs w:val="28"/>
        </w:rPr>
        <w:t>G+</w:t>
      </w:r>
    </w:p>
    <w:p w14:paraId="3C8DCEAA" w14:textId="77777777" w:rsidR="006708B8" w:rsidRPr="000A4C93" w:rsidRDefault="006708B8" w:rsidP="006708B8">
      <w:pPr>
        <w:pStyle w:val="Normal1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73E2866" w14:textId="77777777" w:rsidR="006708B8" w:rsidRPr="000A4C93" w:rsidRDefault="006708B8" w:rsidP="006708B8">
      <w:pPr>
        <w:pStyle w:val="Normal1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C7C15">
        <w:rPr>
          <w:rFonts w:ascii="Times New Roman" w:hAnsi="Times New Roman" w:cs="Times New Roman"/>
          <w:color w:val="0000FF"/>
          <w:sz w:val="28"/>
          <w:szCs w:val="28"/>
        </w:rPr>
        <w:t>E</w:t>
      </w:r>
      <w:r w:rsidRPr="000A4C93">
        <w:rPr>
          <w:rFonts w:ascii="Times New Roman" w:hAnsi="Times New Roman" w:cs="Times New Roman"/>
          <w:sz w:val="28"/>
          <w:szCs w:val="28"/>
        </w:rPr>
        <w:t xml:space="preserve"> = Excellent</w:t>
      </w:r>
    </w:p>
    <w:p w14:paraId="16A0A653" w14:textId="77777777" w:rsidR="006708B8" w:rsidRDefault="006708B8" w:rsidP="006708B8">
      <w:pPr>
        <w:pStyle w:val="Normal1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C7C15">
        <w:rPr>
          <w:rFonts w:ascii="Times New Roman" w:hAnsi="Times New Roman" w:cs="Times New Roman"/>
          <w:color w:val="0000FF"/>
          <w:sz w:val="28"/>
          <w:szCs w:val="28"/>
        </w:rPr>
        <w:t xml:space="preserve">G </w:t>
      </w:r>
      <w:r w:rsidRPr="000A4C93">
        <w:rPr>
          <w:rFonts w:ascii="Times New Roman" w:hAnsi="Times New Roman" w:cs="Times New Roman"/>
          <w:sz w:val="28"/>
          <w:szCs w:val="28"/>
        </w:rPr>
        <w:t>= Good</w:t>
      </w:r>
    </w:p>
    <w:p w14:paraId="6B399058" w14:textId="77777777" w:rsidR="006708B8" w:rsidRDefault="006708B8" w:rsidP="006708B8">
      <w:pPr>
        <w:pStyle w:val="Normal1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C7C15">
        <w:rPr>
          <w:rFonts w:ascii="Times New Roman" w:hAnsi="Times New Roman" w:cs="Times New Roman"/>
          <w:color w:val="0000FF"/>
          <w:sz w:val="28"/>
          <w:szCs w:val="28"/>
        </w:rPr>
        <w:t>MN</w:t>
      </w:r>
      <w:r w:rsidRPr="000A4C93">
        <w:rPr>
          <w:rFonts w:ascii="Times New Roman" w:hAnsi="Times New Roman" w:cs="Times New Roman"/>
          <w:sz w:val="28"/>
          <w:szCs w:val="28"/>
        </w:rPr>
        <w:t xml:space="preserve"> = More Needed</w:t>
      </w:r>
    </w:p>
    <w:p w14:paraId="1A635DB5" w14:textId="77777777" w:rsidR="006708B8" w:rsidRPr="000A4C93" w:rsidRDefault="006708B8" w:rsidP="006708B8">
      <w:pPr>
        <w:pStyle w:val="Normal1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W</w:t>
      </w:r>
      <w:r w:rsidRPr="000A4C9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Weak</w:t>
      </w:r>
    </w:p>
    <w:p w14:paraId="710EA538" w14:textId="77777777" w:rsidR="006708B8" w:rsidRDefault="006708B8" w:rsidP="006708B8">
      <w:pPr>
        <w:pStyle w:val="Normal1"/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C7C15">
        <w:rPr>
          <w:rFonts w:ascii="Times New Roman" w:hAnsi="Times New Roman" w:cs="Times New Roman"/>
          <w:color w:val="0000FF"/>
          <w:sz w:val="28"/>
          <w:szCs w:val="28"/>
        </w:rPr>
        <w:t>M</w:t>
      </w:r>
      <w:r w:rsidRPr="000A4C93">
        <w:rPr>
          <w:rFonts w:ascii="Times New Roman" w:hAnsi="Times New Roman" w:cs="Times New Roman"/>
          <w:sz w:val="28"/>
          <w:szCs w:val="28"/>
        </w:rPr>
        <w:t xml:space="preserve"> = Missing</w:t>
      </w:r>
    </w:p>
    <w:p w14:paraId="59E54596" w14:textId="77777777" w:rsidR="006708B8" w:rsidRDefault="006708B8" w:rsidP="006708B8">
      <w:pPr>
        <w:pStyle w:val="Normal1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BAB6914" w14:textId="77777777" w:rsidR="006708B8" w:rsidRPr="00A1662A" w:rsidRDefault="006708B8" w:rsidP="006708B8">
      <w:r>
        <w:rPr>
          <w:rFonts w:ascii="Times New Roman" w:hAnsi="Times New Roman" w:cs="Times New Roman"/>
          <w:color w:val="FF0000"/>
          <w:sz w:val="28"/>
          <w:szCs w:val="28"/>
        </w:rPr>
        <w:t xml:space="preserve">Very interesting and well researched paper!  I learned a lot from it.  </w:t>
      </w:r>
      <w:r>
        <w:rPr>
          <w:rFonts w:ascii="Times New Roman" w:hAnsi="Times New Roman" w:cs="Times New Roman"/>
          <w:color w:val="FF0000"/>
          <w:sz w:val="28"/>
          <w:szCs w:val="28"/>
        </w:rPr>
        <w:br/>
      </w:r>
      <w:r w:rsidRPr="00ED7C37">
        <w:rPr>
          <w:rFonts w:ascii="Times New Roman" w:hAnsi="Times New Roman" w:cs="Times New Roman"/>
          <w:color w:val="FF0000"/>
          <w:sz w:val="28"/>
          <w:szCs w:val="28"/>
        </w:rPr>
        <w:t xml:space="preserve">See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other </w:t>
      </w:r>
      <w:r w:rsidRPr="00ED7C37">
        <w:rPr>
          <w:rFonts w:ascii="Times New Roman" w:hAnsi="Times New Roman" w:cs="Times New Roman"/>
          <w:color w:val="FF0000"/>
          <w:sz w:val="28"/>
          <w:szCs w:val="28"/>
        </w:rPr>
        <w:t>comments below</w:t>
      </w:r>
    </w:p>
    <w:p w14:paraId="09EAF917" w14:textId="77777777" w:rsidR="006708B8" w:rsidRDefault="006708B8" w:rsidP="00B45252">
      <w:pPr>
        <w:tabs>
          <w:tab w:val="left" w:pos="2235"/>
        </w:tabs>
        <w:jc w:val="center"/>
        <w:rPr>
          <w:rFonts w:ascii="Constantia" w:hAnsi="Constantia"/>
          <w:b/>
        </w:rPr>
      </w:pPr>
    </w:p>
    <w:p w14:paraId="577E472D" w14:textId="77777777" w:rsidR="0096395B" w:rsidRPr="00790476" w:rsidRDefault="0096395B" w:rsidP="00B45252">
      <w:pPr>
        <w:tabs>
          <w:tab w:val="left" w:pos="2235"/>
        </w:tabs>
        <w:jc w:val="center"/>
        <w:rPr>
          <w:rFonts w:ascii="Constantia" w:hAnsi="Constantia"/>
          <w:lang w:val="en-US"/>
        </w:rPr>
      </w:pPr>
      <w:r w:rsidRPr="00790476">
        <w:rPr>
          <w:rFonts w:ascii="Constantia" w:hAnsi="Constantia"/>
          <w:b/>
          <w:lang w:val="en-US"/>
        </w:rPr>
        <w:t xml:space="preserve">Mike Lazaridis: </w:t>
      </w:r>
      <w:r w:rsidR="00126FFE" w:rsidRPr="00790476">
        <w:rPr>
          <w:rFonts w:ascii="Constantia" w:hAnsi="Constantia"/>
          <w:b/>
          <w:lang w:val="en-US"/>
        </w:rPr>
        <w:t>Farmer of the Blackberry</w:t>
      </w:r>
    </w:p>
    <w:p w14:paraId="227D60A4" w14:textId="77777777" w:rsidR="00B45252" w:rsidRPr="00790476" w:rsidRDefault="00B45252" w:rsidP="00B45252">
      <w:pPr>
        <w:tabs>
          <w:tab w:val="left" w:pos="2235"/>
        </w:tabs>
        <w:jc w:val="center"/>
        <w:rPr>
          <w:rFonts w:ascii="Constantia" w:hAnsi="Constantia"/>
          <w:lang w:val="en-US"/>
        </w:rPr>
      </w:pPr>
    </w:p>
    <w:p w14:paraId="3EF13E82" w14:textId="6DC0BD61" w:rsidR="00B45252" w:rsidRPr="00790476" w:rsidRDefault="00FF20DA" w:rsidP="0050238D">
      <w:pPr>
        <w:tabs>
          <w:tab w:val="left" w:pos="720"/>
        </w:tabs>
        <w:spacing w:line="480" w:lineRule="auto"/>
        <w:jc w:val="both"/>
        <w:rPr>
          <w:rFonts w:ascii="Constantia" w:hAnsi="Constantia"/>
          <w:lang w:val="en-US"/>
        </w:rPr>
      </w:pPr>
      <w:r>
        <w:rPr>
          <w:rFonts w:ascii="Constantia" w:hAnsi="Constantia"/>
          <w:lang w:val="en-US"/>
        </w:rPr>
        <w:tab/>
      </w:r>
      <w:r w:rsidR="00627E07" w:rsidRPr="00790476">
        <w:rPr>
          <w:rFonts w:ascii="Constantia" w:hAnsi="Constantia"/>
          <w:lang w:val="en-US"/>
        </w:rPr>
        <w:t>In the ancient city of Istanbul</w:t>
      </w:r>
      <w:r w:rsidR="00B90373" w:rsidRPr="00790476">
        <w:rPr>
          <w:rFonts w:ascii="Constantia" w:hAnsi="Constantia"/>
          <w:lang w:val="en-US"/>
        </w:rPr>
        <w:t>, on the 14th day of March 1961, Mihal "Mike" Lazaridis</w:t>
      </w:r>
      <w:r w:rsidR="00444EAF" w:rsidRPr="00790476">
        <w:rPr>
          <w:rFonts w:ascii="Constantia" w:hAnsi="Constantia"/>
          <w:lang w:val="en-US"/>
        </w:rPr>
        <w:t>, the son of Greek parents,</w:t>
      </w:r>
      <w:r w:rsidR="00B90373" w:rsidRPr="00790476">
        <w:rPr>
          <w:rFonts w:ascii="Constantia" w:hAnsi="Constantia"/>
          <w:lang w:val="en-US"/>
        </w:rPr>
        <w:t xml:space="preserve"> was </w:t>
      </w:r>
      <w:r w:rsidR="00444EAF" w:rsidRPr="00790476">
        <w:rPr>
          <w:rFonts w:ascii="Constantia" w:hAnsi="Constantia"/>
          <w:lang w:val="en-US"/>
        </w:rPr>
        <w:t xml:space="preserve">born. Little did </w:t>
      </w:r>
      <w:commentRangeStart w:id="1"/>
      <w:r w:rsidR="00444EAF" w:rsidRPr="00790476">
        <w:rPr>
          <w:rFonts w:ascii="Constantia" w:hAnsi="Constantia"/>
          <w:lang w:val="en-US"/>
        </w:rPr>
        <w:t xml:space="preserve">they </w:t>
      </w:r>
      <w:commentRangeEnd w:id="1"/>
      <w:r w:rsidR="006708B8">
        <w:rPr>
          <w:rStyle w:val="CommentReference"/>
        </w:rPr>
        <w:commentReference w:id="1"/>
      </w:r>
      <w:r w:rsidR="00444EAF" w:rsidRPr="00790476">
        <w:rPr>
          <w:rFonts w:ascii="Constantia" w:hAnsi="Constantia"/>
          <w:lang w:val="en-US"/>
        </w:rPr>
        <w:t>know that their child would be known as the "father of the smartphone"</w:t>
      </w:r>
      <w:r w:rsidR="006D6575" w:rsidRPr="00790476">
        <w:rPr>
          <w:rFonts w:ascii="Constantia" w:hAnsi="Constantia"/>
          <w:lang w:val="en-US"/>
        </w:rPr>
        <w:t xml:space="preserve"> </w:t>
      </w:r>
      <w:r w:rsidR="00C62B31" w:rsidRPr="00790476">
        <w:rPr>
          <w:rFonts w:ascii="Constantia" w:hAnsi="Constantia"/>
          <w:lang w:val="en-US"/>
        </w:rPr>
        <w:t xml:space="preserve">(and little </w:t>
      </w:r>
      <w:r w:rsidR="00444EAF" w:rsidRPr="00790476">
        <w:rPr>
          <w:rFonts w:ascii="Constantia" w:hAnsi="Constantia"/>
          <w:lang w:val="en-US"/>
        </w:rPr>
        <w:t>did they know what a "smartphone" was</w:t>
      </w:r>
      <w:r w:rsidR="00C62B31" w:rsidRPr="00790476">
        <w:rPr>
          <w:rFonts w:ascii="Constantia" w:hAnsi="Constantia"/>
          <w:lang w:val="en-US"/>
        </w:rPr>
        <w:t xml:space="preserve">) </w:t>
      </w:r>
      <w:commentRangeStart w:id="2"/>
      <w:r w:rsidR="00C62B31" w:rsidRPr="00790476">
        <w:rPr>
          <w:rFonts w:ascii="Constantia" w:hAnsi="Constantia"/>
          <w:lang w:val="en-US"/>
        </w:rPr>
        <w:t>They could not have imagined that their son would be</w:t>
      </w:r>
      <w:r w:rsidR="006D6575" w:rsidRPr="00790476">
        <w:rPr>
          <w:rFonts w:ascii="Constantia" w:hAnsi="Constantia"/>
          <w:lang w:val="en-US"/>
        </w:rPr>
        <w:t xml:space="preserve"> a philanthropist,</w:t>
      </w:r>
      <w:r w:rsidR="00A7447B" w:rsidRPr="00790476">
        <w:rPr>
          <w:rFonts w:ascii="Constantia" w:hAnsi="Constantia"/>
          <w:lang w:val="en-US"/>
        </w:rPr>
        <w:t xml:space="preserve"> corporate</w:t>
      </w:r>
      <w:r w:rsidR="006D6575" w:rsidRPr="00790476">
        <w:rPr>
          <w:rFonts w:ascii="Constantia" w:hAnsi="Constantia"/>
          <w:lang w:val="en-US"/>
        </w:rPr>
        <w:t xml:space="preserve"> investor, and</w:t>
      </w:r>
      <w:r w:rsidR="00C62B31" w:rsidRPr="00790476">
        <w:rPr>
          <w:rFonts w:ascii="Constantia" w:hAnsi="Constantia"/>
          <w:lang w:val="en-US"/>
        </w:rPr>
        <w:t xml:space="preserve"> the founder of a multibillion dollar company</w:t>
      </w:r>
      <w:r w:rsidR="001D6892">
        <w:rPr>
          <w:rFonts w:ascii="Constantia" w:hAnsi="Constantia"/>
          <w:lang w:val="en-US"/>
        </w:rPr>
        <w:t xml:space="preserve"> whose flagship product would</w:t>
      </w:r>
      <w:r w:rsidR="00CB3EE4" w:rsidRPr="00790476">
        <w:rPr>
          <w:rFonts w:ascii="Constantia" w:hAnsi="Constantia"/>
          <w:lang w:val="en-US"/>
        </w:rPr>
        <w:t xml:space="preserve"> be</w:t>
      </w:r>
      <w:r w:rsidR="00C62B31" w:rsidRPr="00790476">
        <w:rPr>
          <w:rFonts w:ascii="Constantia" w:hAnsi="Constantia"/>
          <w:lang w:val="en-US"/>
        </w:rPr>
        <w:t xml:space="preserve"> named </w:t>
      </w:r>
      <w:r w:rsidR="00CD37F5">
        <w:rPr>
          <w:rFonts w:ascii="Constantia" w:hAnsi="Constantia"/>
          <w:lang w:val="en-US"/>
        </w:rPr>
        <w:t>after a fruit, the</w:t>
      </w:r>
      <w:r w:rsidR="00C62B31" w:rsidRPr="00790476">
        <w:rPr>
          <w:rFonts w:ascii="Constantia" w:hAnsi="Constantia"/>
          <w:lang w:val="en-US"/>
        </w:rPr>
        <w:t xml:space="preserve"> Blackberry</w:t>
      </w:r>
      <w:r w:rsidR="00444EAF" w:rsidRPr="00790476">
        <w:rPr>
          <w:rFonts w:ascii="Constantia" w:hAnsi="Constantia"/>
          <w:lang w:val="en-US"/>
        </w:rPr>
        <w:t>.</w:t>
      </w:r>
      <w:r w:rsidR="00EF5776">
        <w:rPr>
          <w:rFonts w:ascii="Constantia" w:hAnsi="Constantia"/>
          <w:lang w:val="en-US"/>
        </w:rPr>
        <w:t xml:space="preserve"> </w:t>
      </w:r>
      <w:commentRangeEnd w:id="2"/>
      <w:r w:rsidR="006708B8">
        <w:rPr>
          <w:rStyle w:val="CommentReference"/>
        </w:rPr>
        <w:commentReference w:id="2"/>
      </w:r>
      <w:commentRangeStart w:id="3"/>
      <w:r w:rsidR="00EF5776">
        <w:rPr>
          <w:rFonts w:ascii="Constantia" w:hAnsi="Constantia"/>
          <w:lang w:val="en-US"/>
        </w:rPr>
        <w:t>At the age of five, the Lazaridis</w:t>
      </w:r>
      <w:r w:rsidR="00737BCF" w:rsidRPr="00790476">
        <w:rPr>
          <w:rFonts w:ascii="Constantia" w:hAnsi="Constantia"/>
          <w:lang w:val="en-US"/>
        </w:rPr>
        <w:t xml:space="preserve"> family </w:t>
      </w:r>
      <w:commentRangeEnd w:id="3"/>
      <w:r w:rsidR="006708B8">
        <w:rPr>
          <w:rStyle w:val="CommentReference"/>
        </w:rPr>
        <w:commentReference w:id="3"/>
      </w:r>
      <w:r w:rsidR="00737BCF" w:rsidRPr="00790476">
        <w:rPr>
          <w:rFonts w:ascii="Constantia" w:hAnsi="Constantia"/>
          <w:lang w:val="en-US"/>
        </w:rPr>
        <w:t>moved to Windsor, Ontario.</w:t>
      </w:r>
      <w:r w:rsidR="00CB3EE4" w:rsidRPr="00790476">
        <w:rPr>
          <w:rFonts w:ascii="Constantia" w:hAnsi="Constantia"/>
          <w:lang w:val="en-US"/>
        </w:rPr>
        <w:t xml:space="preserve"> As a child,</w:t>
      </w:r>
      <w:r w:rsidR="00444EAF" w:rsidRPr="00790476">
        <w:rPr>
          <w:rFonts w:ascii="Constantia" w:hAnsi="Constantia"/>
          <w:lang w:val="en-US"/>
        </w:rPr>
        <w:t xml:space="preserve"> </w:t>
      </w:r>
      <w:r w:rsidR="00737BCF" w:rsidRPr="00790476">
        <w:rPr>
          <w:rFonts w:ascii="Constantia" w:hAnsi="Constantia"/>
          <w:lang w:val="en-US"/>
        </w:rPr>
        <w:t xml:space="preserve">Lazaridis developed </w:t>
      </w:r>
      <w:r w:rsidR="00432F66">
        <w:rPr>
          <w:rFonts w:ascii="Constantia" w:hAnsi="Constantia"/>
          <w:lang w:val="en-US"/>
        </w:rPr>
        <w:t>a natural interest for science. H</w:t>
      </w:r>
      <w:r w:rsidR="00737BCF" w:rsidRPr="00790476">
        <w:rPr>
          <w:rFonts w:ascii="Constantia" w:hAnsi="Constantia"/>
          <w:lang w:val="en-US"/>
        </w:rPr>
        <w:t xml:space="preserve">e won an award for reading all the science books at the Windsor Public Library. </w:t>
      </w:r>
      <w:r w:rsidR="00913E44" w:rsidRPr="00790476">
        <w:rPr>
          <w:rFonts w:ascii="Constantia" w:hAnsi="Constantia"/>
          <w:lang w:val="en-US"/>
        </w:rPr>
        <w:t>In his spare t</w:t>
      </w:r>
      <w:r w:rsidR="00216C9A">
        <w:rPr>
          <w:rFonts w:ascii="Constantia" w:hAnsi="Constantia"/>
          <w:lang w:val="en-US"/>
        </w:rPr>
        <w:t>ime, Lazaridis</w:t>
      </w:r>
      <w:r w:rsidR="001574FA" w:rsidRPr="00790476">
        <w:rPr>
          <w:rFonts w:ascii="Constantia" w:hAnsi="Constantia"/>
          <w:lang w:val="en-US"/>
        </w:rPr>
        <w:t xml:space="preserve"> and his friends</w:t>
      </w:r>
      <w:r w:rsidR="00216C9A">
        <w:rPr>
          <w:rFonts w:ascii="Constantia" w:hAnsi="Constantia"/>
          <w:lang w:val="en-US"/>
        </w:rPr>
        <w:t>, most notably</w:t>
      </w:r>
      <w:r w:rsidR="00AB130A">
        <w:rPr>
          <w:rFonts w:ascii="Constantia" w:hAnsi="Constantia"/>
          <w:lang w:val="en-US"/>
        </w:rPr>
        <w:t>, Douglas Fregin,</w:t>
      </w:r>
      <w:r w:rsidR="00913E44" w:rsidRPr="00790476">
        <w:rPr>
          <w:rFonts w:ascii="Constantia" w:hAnsi="Constantia"/>
          <w:lang w:val="en-US"/>
        </w:rPr>
        <w:t xml:space="preserve"> would build rockets and radios </w:t>
      </w:r>
      <w:r w:rsidR="001574FA" w:rsidRPr="00790476">
        <w:rPr>
          <w:rFonts w:ascii="Constantia" w:hAnsi="Constantia"/>
          <w:lang w:val="en-US"/>
        </w:rPr>
        <w:t xml:space="preserve">in his </w:t>
      </w:r>
      <w:r w:rsidR="00AB130A">
        <w:rPr>
          <w:rFonts w:ascii="Constantia" w:hAnsi="Constantia"/>
          <w:lang w:val="en-US"/>
        </w:rPr>
        <w:t>basement</w:t>
      </w:r>
      <w:r w:rsidR="00C80C48">
        <w:rPr>
          <w:rFonts w:ascii="Constantia" w:hAnsi="Constantia"/>
          <w:lang w:val="en-US"/>
        </w:rPr>
        <w:t>,</w:t>
      </w:r>
      <w:r w:rsidR="00AB130A">
        <w:rPr>
          <w:rFonts w:ascii="Constantia" w:hAnsi="Constantia"/>
          <w:lang w:val="en-US"/>
        </w:rPr>
        <w:t xml:space="preserve"> and the group</w:t>
      </w:r>
      <w:r w:rsidR="0083319E">
        <w:rPr>
          <w:rFonts w:ascii="Constantia" w:hAnsi="Constantia"/>
          <w:lang w:val="en-US"/>
        </w:rPr>
        <w:t xml:space="preserve"> of friends</w:t>
      </w:r>
      <w:r w:rsidR="000852D5" w:rsidRPr="00790476">
        <w:rPr>
          <w:rFonts w:ascii="Constantia" w:hAnsi="Constantia"/>
          <w:lang w:val="en-US"/>
        </w:rPr>
        <w:t xml:space="preserve"> would</w:t>
      </w:r>
      <w:r w:rsidR="00AB130A">
        <w:rPr>
          <w:rFonts w:ascii="Constantia" w:hAnsi="Constantia"/>
          <w:lang w:val="en-US"/>
        </w:rPr>
        <w:t xml:space="preserve"> also</w:t>
      </w:r>
      <w:r w:rsidR="000852D5" w:rsidRPr="00790476">
        <w:rPr>
          <w:rFonts w:ascii="Constantia" w:hAnsi="Constantia"/>
          <w:lang w:val="en-US"/>
        </w:rPr>
        <w:t xml:space="preserve"> win local science fairs. In high</w:t>
      </w:r>
      <w:r w:rsidR="000344A4" w:rsidRPr="00790476">
        <w:rPr>
          <w:rFonts w:ascii="Constantia" w:hAnsi="Constantia"/>
          <w:lang w:val="en-US"/>
        </w:rPr>
        <w:t xml:space="preserve"> </w:t>
      </w:r>
      <w:r w:rsidR="000852D5" w:rsidRPr="00790476">
        <w:rPr>
          <w:rFonts w:ascii="Constantia" w:hAnsi="Constantia"/>
          <w:lang w:val="en-US"/>
        </w:rPr>
        <w:t xml:space="preserve">school, his teachers would allow him to use their classrooms to work on </w:t>
      </w:r>
      <w:r w:rsidR="00BE3B09" w:rsidRPr="00790476">
        <w:rPr>
          <w:rFonts w:ascii="Constantia" w:hAnsi="Constantia"/>
          <w:lang w:val="en-US"/>
        </w:rPr>
        <w:t>his</w:t>
      </w:r>
      <w:r w:rsidR="00465A91">
        <w:rPr>
          <w:rFonts w:ascii="Constantia" w:hAnsi="Constantia"/>
          <w:lang w:val="en-US"/>
        </w:rPr>
        <w:t xml:space="preserve"> projects (</w:t>
      </w:r>
      <w:r w:rsidR="00BE3B09" w:rsidRPr="00790476">
        <w:rPr>
          <w:rFonts w:ascii="Constantia" w:hAnsi="Constantia"/>
          <w:lang w:val="en-US"/>
        </w:rPr>
        <w:t>radios</w:t>
      </w:r>
      <w:r w:rsidR="005E0389" w:rsidRPr="00790476">
        <w:rPr>
          <w:rFonts w:ascii="Constantia" w:hAnsi="Constantia"/>
          <w:lang w:val="en-US"/>
        </w:rPr>
        <w:t xml:space="preserve"> and</w:t>
      </w:r>
      <w:r w:rsidR="000852D5" w:rsidRPr="00790476">
        <w:rPr>
          <w:rFonts w:ascii="Constantia" w:hAnsi="Constantia"/>
          <w:lang w:val="en-US"/>
        </w:rPr>
        <w:t xml:space="preserve"> circuits</w:t>
      </w:r>
      <w:r w:rsidR="00465A91">
        <w:rPr>
          <w:rFonts w:ascii="Constantia" w:hAnsi="Constantia"/>
          <w:lang w:val="en-US"/>
        </w:rPr>
        <w:t>)</w:t>
      </w:r>
      <w:r w:rsidR="000852D5" w:rsidRPr="00790476">
        <w:rPr>
          <w:rFonts w:ascii="Constantia" w:hAnsi="Constantia"/>
          <w:lang w:val="en-US"/>
        </w:rPr>
        <w:t xml:space="preserve">. </w:t>
      </w:r>
      <w:r w:rsidR="00913E44" w:rsidRPr="00790476">
        <w:rPr>
          <w:rFonts w:ascii="Constantia" w:hAnsi="Constantia"/>
          <w:lang w:val="en-US"/>
        </w:rPr>
        <w:t xml:space="preserve">In 1979, </w:t>
      </w:r>
      <w:r w:rsidR="00981026" w:rsidRPr="00790476">
        <w:rPr>
          <w:rFonts w:ascii="Constantia" w:hAnsi="Constantia"/>
          <w:lang w:val="en-US"/>
        </w:rPr>
        <w:t>he enrolled in the electrical engineering program</w:t>
      </w:r>
      <w:r w:rsidR="00881F27" w:rsidRPr="00790476">
        <w:rPr>
          <w:rFonts w:ascii="Constantia" w:hAnsi="Constantia"/>
          <w:lang w:val="en-US"/>
        </w:rPr>
        <w:t xml:space="preserve"> at the University of Waterloo. </w:t>
      </w:r>
      <w:r w:rsidR="00820D45" w:rsidRPr="00790476">
        <w:rPr>
          <w:rFonts w:ascii="Constantia" w:hAnsi="Constantia"/>
          <w:lang w:val="en-US"/>
        </w:rPr>
        <w:t xml:space="preserve">Lazaridis chose engineering as his career path because he believed that the </w:t>
      </w:r>
      <w:r w:rsidR="00820D45" w:rsidRPr="00790476">
        <w:rPr>
          <w:rFonts w:ascii="Constantia" w:hAnsi="Constantia"/>
          <w:lang w:val="en-US"/>
        </w:rPr>
        <w:lastRenderedPageBreak/>
        <w:t>knowledge of science encourages people to make the world a better place.</w:t>
      </w:r>
      <w:r w:rsidR="007157A4" w:rsidRPr="00790476">
        <w:rPr>
          <w:rFonts w:ascii="Constantia" w:hAnsi="Constantia"/>
          <w:lang w:val="en-US"/>
        </w:rPr>
        <w:t xml:space="preserve"> He was inspired by his teacher, Mr. Micsinzki, who told him: "Don't get too hooked on computers. Someday the person who puts wireless and computers together is really going to make something." With this</w:t>
      </w:r>
      <w:r w:rsidR="00B06CB8" w:rsidRPr="00790476">
        <w:rPr>
          <w:rFonts w:ascii="Constantia" w:hAnsi="Constantia"/>
          <w:lang w:val="en-US"/>
        </w:rPr>
        <w:t xml:space="preserve"> </w:t>
      </w:r>
      <w:del w:id="4" w:author="WRDSB" w:date="2015-09-22T15:30:00Z">
        <w:r w:rsidR="00B06CB8" w:rsidRPr="00790476" w:rsidDel="006708B8">
          <w:rPr>
            <w:rFonts w:ascii="Constantia" w:hAnsi="Constantia"/>
            <w:lang w:val="en-US"/>
          </w:rPr>
          <w:delText>quote</w:delText>
        </w:r>
        <w:r w:rsidR="007157A4" w:rsidRPr="00790476" w:rsidDel="006708B8">
          <w:rPr>
            <w:rFonts w:ascii="Constantia" w:hAnsi="Constantia"/>
            <w:lang w:val="en-US"/>
          </w:rPr>
          <w:delText xml:space="preserve"> </w:delText>
        </w:r>
      </w:del>
      <w:ins w:id="5" w:author="WRDSB" w:date="2015-09-22T15:30:00Z">
        <w:r w:rsidR="006708B8">
          <w:rPr>
            <w:rFonts w:ascii="Constantia" w:hAnsi="Constantia"/>
            <w:lang w:val="en-US"/>
          </w:rPr>
          <w:t>thought</w:t>
        </w:r>
        <w:r w:rsidR="006708B8" w:rsidRPr="00790476">
          <w:rPr>
            <w:rFonts w:ascii="Constantia" w:hAnsi="Constantia"/>
            <w:lang w:val="en-US"/>
          </w:rPr>
          <w:t xml:space="preserve"> </w:t>
        </w:r>
      </w:ins>
      <w:r w:rsidR="007157A4" w:rsidRPr="00790476">
        <w:rPr>
          <w:rFonts w:ascii="Constantia" w:hAnsi="Constantia"/>
          <w:lang w:val="en-US"/>
        </w:rPr>
        <w:t>in mind, he entered university wanting to invent a revolutionary product</w:t>
      </w:r>
      <w:r w:rsidR="000344A4" w:rsidRPr="00790476">
        <w:rPr>
          <w:rFonts w:ascii="Constantia" w:hAnsi="Constantia"/>
          <w:lang w:val="en-US"/>
        </w:rPr>
        <w:t xml:space="preserve">. </w:t>
      </w:r>
      <w:r w:rsidR="00175699" w:rsidRPr="00790476">
        <w:rPr>
          <w:rFonts w:ascii="Constantia" w:hAnsi="Constantia"/>
          <w:lang w:val="en-US"/>
        </w:rPr>
        <w:t xml:space="preserve">After </w:t>
      </w:r>
      <w:r w:rsidR="005823BB" w:rsidRPr="00790476">
        <w:rPr>
          <w:rFonts w:ascii="Constantia" w:hAnsi="Constantia"/>
          <w:lang w:val="en-US"/>
        </w:rPr>
        <w:t>successfully</w:t>
      </w:r>
      <w:r w:rsidR="00684F71" w:rsidRPr="00790476">
        <w:rPr>
          <w:rFonts w:ascii="Constantia" w:hAnsi="Constantia"/>
          <w:lang w:val="en-US"/>
        </w:rPr>
        <w:t xml:space="preserve"> completing most of his program, General Motors</w:t>
      </w:r>
      <w:r w:rsidR="005823BB" w:rsidRPr="00790476">
        <w:rPr>
          <w:rFonts w:ascii="Constantia" w:hAnsi="Constantia"/>
          <w:lang w:val="en-US"/>
        </w:rPr>
        <w:t xml:space="preserve"> approached him with a contract of $600,000 in order to develop a network computer control display system. </w:t>
      </w:r>
      <w:r w:rsidR="00723CAC" w:rsidRPr="00790476">
        <w:rPr>
          <w:rFonts w:ascii="Constantia" w:hAnsi="Constantia"/>
          <w:lang w:val="en-US"/>
        </w:rPr>
        <w:t xml:space="preserve">Lazaridis accepted the proposal and dropped out of university only two weeks before graduation. </w:t>
      </w:r>
      <w:r w:rsidR="00C60B09">
        <w:rPr>
          <w:rFonts w:ascii="Constantia" w:hAnsi="Constantia"/>
          <w:lang w:val="en-US"/>
        </w:rPr>
        <w:t>Lazaridis</w:t>
      </w:r>
      <w:r w:rsidR="001739BF" w:rsidRPr="00790476">
        <w:rPr>
          <w:rFonts w:ascii="Constantia" w:hAnsi="Constantia"/>
          <w:lang w:val="en-US"/>
        </w:rPr>
        <w:t>, alon</w:t>
      </w:r>
      <w:r w:rsidR="00175699" w:rsidRPr="00790476">
        <w:rPr>
          <w:rFonts w:ascii="Constantia" w:hAnsi="Constantia"/>
          <w:lang w:val="en-US"/>
        </w:rPr>
        <w:t>gside Mark Barnstijn and Doug</w:t>
      </w:r>
      <w:r w:rsidR="00C60B09">
        <w:rPr>
          <w:rFonts w:ascii="Constantia" w:hAnsi="Constantia"/>
          <w:lang w:val="en-US"/>
        </w:rPr>
        <w:t xml:space="preserve"> Fregin, used</w:t>
      </w:r>
      <w:r w:rsidR="001739BF" w:rsidRPr="00790476">
        <w:rPr>
          <w:rFonts w:ascii="Constantia" w:hAnsi="Constantia"/>
          <w:lang w:val="en-US"/>
        </w:rPr>
        <w:t xml:space="preserve"> the</w:t>
      </w:r>
      <w:r w:rsidR="00465A91">
        <w:rPr>
          <w:rFonts w:ascii="Constantia" w:hAnsi="Constantia"/>
          <w:lang w:val="en-US"/>
        </w:rPr>
        <w:t xml:space="preserve"> money from the</w:t>
      </w:r>
      <w:r w:rsidR="001739BF" w:rsidRPr="00790476">
        <w:rPr>
          <w:rFonts w:ascii="Constantia" w:hAnsi="Constantia"/>
          <w:lang w:val="en-US"/>
        </w:rPr>
        <w:t xml:space="preserve"> GM contract, a governm</w:t>
      </w:r>
      <w:r w:rsidR="00C60B09">
        <w:rPr>
          <w:rFonts w:ascii="Constantia" w:hAnsi="Constantia"/>
          <w:lang w:val="en-US"/>
        </w:rPr>
        <w:t xml:space="preserve">ent grant, and a loan from his parents, </w:t>
      </w:r>
      <w:del w:id="6" w:author="WRDSB" w:date="2015-09-22T15:30:00Z">
        <w:r w:rsidR="00C60B09" w:rsidDel="006708B8">
          <w:rPr>
            <w:rFonts w:ascii="Constantia" w:hAnsi="Constantia"/>
            <w:lang w:val="en-US"/>
          </w:rPr>
          <w:delText xml:space="preserve">in order </w:delText>
        </w:r>
      </w:del>
      <w:r w:rsidR="00C60B09">
        <w:rPr>
          <w:rFonts w:ascii="Constantia" w:hAnsi="Constantia"/>
          <w:lang w:val="en-US"/>
        </w:rPr>
        <w:t>to establish</w:t>
      </w:r>
      <w:r w:rsidR="001739BF" w:rsidRPr="00790476">
        <w:rPr>
          <w:rFonts w:ascii="Constantia" w:hAnsi="Constantia"/>
          <w:lang w:val="en-US"/>
        </w:rPr>
        <w:t xml:space="preserve"> R</w:t>
      </w:r>
      <w:r w:rsidR="00624200" w:rsidRPr="00790476">
        <w:rPr>
          <w:rFonts w:ascii="Constantia" w:hAnsi="Constantia"/>
          <w:lang w:val="en-US"/>
        </w:rPr>
        <w:t xml:space="preserve">esearch </w:t>
      </w:r>
      <w:r w:rsidR="001739BF" w:rsidRPr="00790476">
        <w:rPr>
          <w:rFonts w:ascii="Constantia" w:hAnsi="Constantia"/>
          <w:lang w:val="en-US"/>
        </w:rPr>
        <w:t>I</w:t>
      </w:r>
      <w:r w:rsidR="00624200" w:rsidRPr="00790476">
        <w:rPr>
          <w:rFonts w:ascii="Constantia" w:hAnsi="Constantia"/>
          <w:lang w:val="en-US"/>
        </w:rPr>
        <w:t xml:space="preserve">n </w:t>
      </w:r>
      <w:r w:rsidR="001739BF" w:rsidRPr="00790476">
        <w:rPr>
          <w:rFonts w:ascii="Constantia" w:hAnsi="Constantia"/>
          <w:lang w:val="en-US"/>
        </w:rPr>
        <w:t>M</w:t>
      </w:r>
      <w:r w:rsidR="00624200" w:rsidRPr="00790476">
        <w:rPr>
          <w:rFonts w:ascii="Constantia" w:hAnsi="Constantia"/>
          <w:lang w:val="en-US"/>
        </w:rPr>
        <w:t>otion</w:t>
      </w:r>
      <w:r w:rsidR="00E61CC8">
        <w:rPr>
          <w:rFonts w:ascii="Constantia" w:hAnsi="Constantia"/>
          <w:lang w:val="en-US"/>
        </w:rPr>
        <w:t xml:space="preserve"> (RIM)</w:t>
      </w:r>
      <w:commentRangeStart w:id="7"/>
      <w:r w:rsidR="001739BF" w:rsidRPr="00790476">
        <w:rPr>
          <w:rFonts w:ascii="Constantia" w:hAnsi="Constantia"/>
          <w:lang w:val="en-US"/>
        </w:rPr>
        <w:t>.</w:t>
      </w:r>
      <w:commentRangeEnd w:id="7"/>
      <w:r w:rsidR="006708B8">
        <w:rPr>
          <w:rStyle w:val="CommentReference"/>
        </w:rPr>
        <w:commentReference w:id="7"/>
      </w:r>
    </w:p>
    <w:p w14:paraId="47F7CD47" w14:textId="77777777" w:rsidR="008B0A4B" w:rsidRPr="00790476" w:rsidRDefault="008B0A4B" w:rsidP="0050238D">
      <w:pPr>
        <w:tabs>
          <w:tab w:val="left" w:pos="2235"/>
        </w:tabs>
        <w:spacing w:line="480" w:lineRule="auto"/>
        <w:jc w:val="both"/>
        <w:rPr>
          <w:rFonts w:ascii="Constantia" w:hAnsi="Constantia"/>
          <w:lang w:val="en-US"/>
        </w:rPr>
      </w:pPr>
    </w:p>
    <w:p w14:paraId="088B04A6" w14:textId="5335F290" w:rsidR="00462730" w:rsidRPr="00790476" w:rsidRDefault="00FF20DA" w:rsidP="0050238D">
      <w:pPr>
        <w:spacing w:line="480" w:lineRule="auto"/>
        <w:jc w:val="both"/>
        <w:rPr>
          <w:rFonts w:ascii="Constantia" w:hAnsi="Constantia"/>
          <w:lang w:val="en-US"/>
        </w:rPr>
      </w:pPr>
      <w:r>
        <w:rPr>
          <w:rFonts w:ascii="Constantia" w:hAnsi="Constantia"/>
          <w:lang w:val="en-US"/>
        </w:rPr>
        <w:tab/>
      </w:r>
      <w:r w:rsidR="00624200" w:rsidRPr="00790476">
        <w:rPr>
          <w:rFonts w:ascii="Constantia" w:hAnsi="Constantia"/>
          <w:lang w:val="en-US"/>
        </w:rPr>
        <w:t>At first, RIM developed barcode technology for film. However, large amounts of the</w:t>
      </w:r>
      <w:r w:rsidR="00A1526E">
        <w:rPr>
          <w:rFonts w:ascii="Constantia" w:hAnsi="Constantia"/>
          <w:lang w:val="en-US"/>
        </w:rPr>
        <w:t>ir profit</w:t>
      </w:r>
      <w:r w:rsidR="004608ED">
        <w:rPr>
          <w:rFonts w:ascii="Constantia" w:hAnsi="Constantia"/>
          <w:lang w:val="en-US"/>
        </w:rPr>
        <w:t>s</w:t>
      </w:r>
      <w:r w:rsidR="00A1526E">
        <w:rPr>
          <w:rFonts w:ascii="Constantia" w:hAnsi="Constantia"/>
          <w:lang w:val="en-US"/>
        </w:rPr>
        <w:t xml:space="preserve"> went towards</w:t>
      </w:r>
      <w:r w:rsidR="00624200" w:rsidRPr="00790476">
        <w:rPr>
          <w:rFonts w:ascii="Constantia" w:hAnsi="Constantia"/>
          <w:lang w:val="en-US"/>
        </w:rPr>
        <w:t xml:space="preserve"> wire</w:t>
      </w:r>
      <w:r w:rsidR="00E176E3" w:rsidRPr="00790476">
        <w:rPr>
          <w:rFonts w:ascii="Constantia" w:hAnsi="Constantia"/>
          <w:lang w:val="en-US"/>
        </w:rPr>
        <w:t xml:space="preserve">less data </w:t>
      </w:r>
      <w:r w:rsidR="00C47F12">
        <w:rPr>
          <w:rFonts w:ascii="Constantia" w:hAnsi="Constantia"/>
          <w:lang w:val="en-US"/>
        </w:rPr>
        <w:t>transmission research, which led</w:t>
      </w:r>
      <w:r w:rsidR="00E176E3" w:rsidRPr="00790476">
        <w:rPr>
          <w:rFonts w:ascii="Constantia" w:hAnsi="Constantia"/>
          <w:lang w:val="en-US"/>
        </w:rPr>
        <w:t xml:space="preserve"> them to establish wireless point-of-sale terminals. </w:t>
      </w:r>
      <w:r w:rsidR="00C83DBE" w:rsidRPr="00790476">
        <w:rPr>
          <w:rFonts w:ascii="Constantia" w:hAnsi="Constantia"/>
          <w:lang w:val="en-US"/>
        </w:rPr>
        <w:t xml:space="preserve">RIM wanted to be able to send data from point A to point B, wirelessly and securely. </w:t>
      </w:r>
      <w:r w:rsidR="00F1264A" w:rsidRPr="00790476">
        <w:rPr>
          <w:rFonts w:ascii="Constantia" w:hAnsi="Constantia"/>
          <w:lang w:val="en-US"/>
        </w:rPr>
        <w:t xml:space="preserve">In 1992, Lazaridis teamed up with Jim Balsillie, a Harvard grad, </w:t>
      </w:r>
      <w:r w:rsidR="00587970" w:rsidRPr="00790476">
        <w:rPr>
          <w:rFonts w:ascii="Constantia" w:hAnsi="Constantia"/>
          <w:lang w:val="en-US"/>
        </w:rPr>
        <w:t>and both became co-CEOs</w:t>
      </w:r>
      <w:r w:rsidR="00193CBB">
        <w:rPr>
          <w:rFonts w:ascii="Constantia" w:hAnsi="Constantia"/>
          <w:lang w:val="en-US"/>
        </w:rPr>
        <w:t xml:space="preserve"> of the company</w:t>
      </w:r>
      <w:r w:rsidR="00587970" w:rsidRPr="00790476">
        <w:rPr>
          <w:rFonts w:ascii="Constantia" w:hAnsi="Constantia"/>
          <w:lang w:val="en-US"/>
        </w:rPr>
        <w:t>. The combination of Lazaridis' technical expertise</w:t>
      </w:r>
      <w:r w:rsidR="000478E5">
        <w:rPr>
          <w:rFonts w:ascii="Constantia" w:hAnsi="Constantia"/>
          <w:lang w:val="en-US"/>
        </w:rPr>
        <w:t xml:space="preserve"> (circuitry</w:t>
      </w:r>
      <w:r w:rsidR="002E3338">
        <w:rPr>
          <w:rFonts w:ascii="Constantia" w:hAnsi="Constantia"/>
          <w:lang w:val="en-US"/>
        </w:rPr>
        <w:t>)</w:t>
      </w:r>
      <w:r w:rsidR="00587970" w:rsidRPr="00790476">
        <w:rPr>
          <w:rFonts w:ascii="Constantia" w:hAnsi="Constantia"/>
          <w:lang w:val="en-US"/>
        </w:rPr>
        <w:t xml:space="preserve">, and Balsillie's business background led Blackberry to success. </w:t>
      </w:r>
      <w:r w:rsidR="00B143E9" w:rsidRPr="00790476">
        <w:rPr>
          <w:rFonts w:ascii="Constantia" w:hAnsi="Constantia"/>
          <w:lang w:val="en-US"/>
        </w:rPr>
        <w:t>Their first product was the RIM 950,</w:t>
      </w:r>
      <w:r w:rsidR="003C411B" w:rsidRPr="00790476">
        <w:rPr>
          <w:rFonts w:ascii="Constantia" w:hAnsi="Constantia"/>
          <w:lang w:val="en-US"/>
        </w:rPr>
        <w:t xml:space="preserve"> </w:t>
      </w:r>
      <w:r w:rsidR="00B143E9" w:rsidRPr="00790476">
        <w:rPr>
          <w:rFonts w:ascii="Constantia" w:hAnsi="Constantia"/>
          <w:lang w:val="en-US"/>
        </w:rPr>
        <w:t>a two-way pager that h</w:t>
      </w:r>
      <w:r w:rsidR="00681867" w:rsidRPr="00790476">
        <w:rPr>
          <w:rFonts w:ascii="Constantia" w:hAnsi="Constantia"/>
          <w:lang w:val="en-US"/>
        </w:rPr>
        <w:t xml:space="preserve">ad wireless </w:t>
      </w:r>
      <w:r w:rsidR="00344B73" w:rsidRPr="00790476">
        <w:rPr>
          <w:rFonts w:ascii="Constantia" w:hAnsi="Constantia"/>
          <w:lang w:val="en-US"/>
        </w:rPr>
        <w:t>Internet</w:t>
      </w:r>
      <w:r w:rsidR="00681867" w:rsidRPr="00790476">
        <w:rPr>
          <w:rFonts w:ascii="Constantia" w:hAnsi="Constantia"/>
          <w:lang w:val="en-US"/>
        </w:rPr>
        <w:t xml:space="preserve"> and email. This device showed the world that</w:t>
      </w:r>
      <w:r w:rsidR="00344B73">
        <w:rPr>
          <w:rFonts w:ascii="Constantia" w:hAnsi="Constantia"/>
          <w:lang w:val="en-US"/>
        </w:rPr>
        <w:t xml:space="preserve"> it was possible to be connected to the Internet without a wire or cable.</w:t>
      </w:r>
      <w:r w:rsidR="008C395B" w:rsidRPr="00790476">
        <w:rPr>
          <w:rFonts w:ascii="Constantia" w:hAnsi="Constantia"/>
          <w:lang w:val="en-US"/>
        </w:rPr>
        <w:t xml:space="preserve"> RIM's vision of quick, easy, and secure wireless </w:t>
      </w:r>
      <w:r w:rsidR="00872D08">
        <w:rPr>
          <w:rFonts w:ascii="Constantia" w:hAnsi="Constantia"/>
          <w:lang w:val="en-US"/>
        </w:rPr>
        <w:t>data transfer started</w:t>
      </w:r>
      <w:r w:rsidR="008C395B" w:rsidRPr="00790476">
        <w:rPr>
          <w:rFonts w:ascii="Constantia" w:hAnsi="Constantia"/>
          <w:lang w:val="en-US"/>
        </w:rPr>
        <w:t xml:space="preserve"> to become a suc</w:t>
      </w:r>
      <w:r w:rsidR="00314330" w:rsidRPr="00790476">
        <w:rPr>
          <w:rFonts w:ascii="Constantia" w:hAnsi="Constantia"/>
          <w:lang w:val="en-US"/>
        </w:rPr>
        <w:t>c</w:t>
      </w:r>
      <w:r w:rsidR="008C395B" w:rsidRPr="00790476">
        <w:rPr>
          <w:rFonts w:ascii="Constantia" w:hAnsi="Constantia"/>
          <w:lang w:val="en-US"/>
        </w:rPr>
        <w:t>ess.</w:t>
      </w:r>
      <w:r w:rsidR="00F303D3" w:rsidRPr="00790476">
        <w:rPr>
          <w:rFonts w:ascii="Constantia" w:hAnsi="Constantia"/>
          <w:lang w:val="en-US"/>
        </w:rPr>
        <w:t xml:space="preserve"> In 1999,</w:t>
      </w:r>
      <w:r w:rsidR="00681867" w:rsidRPr="00790476">
        <w:rPr>
          <w:rFonts w:ascii="Constantia" w:hAnsi="Constantia"/>
          <w:lang w:val="en-US"/>
        </w:rPr>
        <w:t xml:space="preserve"> </w:t>
      </w:r>
      <w:r w:rsidR="00F303D3" w:rsidRPr="00790476">
        <w:rPr>
          <w:rFonts w:ascii="Constantia" w:hAnsi="Constantia"/>
          <w:lang w:val="en-US"/>
        </w:rPr>
        <w:t>t</w:t>
      </w:r>
      <w:r w:rsidR="00D7038F" w:rsidRPr="00790476">
        <w:rPr>
          <w:rFonts w:ascii="Constantia" w:hAnsi="Constantia"/>
          <w:lang w:val="en-US"/>
        </w:rPr>
        <w:t>he first device with the Blackberry name</w:t>
      </w:r>
      <w:r w:rsidR="00F303D3" w:rsidRPr="00790476">
        <w:rPr>
          <w:rFonts w:ascii="Constantia" w:hAnsi="Constantia"/>
          <w:lang w:val="en-US"/>
        </w:rPr>
        <w:t xml:space="preserve"> launched,</w:t>
      </w:r>
      <w:r w:rsidR="00D7038F" w:rsidRPr="00790476">
        <w:rPr>
          <w:rFonts w:ascii="Constantia" w:hAnsi="Constantia"/>
          <w:lang w:val="en-US"/>
        </w:rPr>
        <w:t xml:space="preserve"> the BB 5810, a p</w:t>
      </w:r>
      <w:r w:rsidR="00314330" w:rsidRPr="00790476">
        <w:rPr>
          <w:rFonts w:ascii="Constantia" w:hAnsi="Constantia"/>
          <w:lang w:val="en-US"/>
        </w:rPr>
        <w:t>a</w:t>
      </w:r>
      <w:r w:rsidR="00D7038F" w:rsidRPr="00790476">
        <w:rPr>
          <w:rFonts w:ascii="Constantia" w:hAnsi="Constantia"/>
          <w:lang w:val="en-US"/>
        </w:rPr>
        <w:t xml:space="preserve">ger device that was able to receive phone calls. </w:t>
      </w:r>
      <w:r w:rsidR="00FB2FAF">
        <w:rPr>
          <w:rFonts w:ascii="Constantia" w:hAnsi="Constantia"/>
          <w:lang w:val="en-US"/>
        </w:rPr>
        <w:t xml:space="preserve">Lazaridis and RIM wanted a cell </w:t>
      </w:r>
      <w:r w:rsidR="00D7038F" w:rsidRPr="00790476">
        <w:rPr>
          <w:rFonts w:ascii="Constantia" w:hAnsi="Constantia"/>
          <w:lang w:val="en-US"/>
        </w:rPr>
        <w:t>phone to contain all the necessary tools for the public i.e. a mobile computer. As the years progressed, more features were added such as cameras, and GPS navigation.</w:t>
      </w:r>
      <w:r w:rsidR="00314330" w:rsidRPr="00790476">
        <w:rPr>
          <w:rFonts w:ascii="Constantia" w:hAnsi="Constantia"/>
          <w:lang w:val="en-US"/>
        </w:rPr>
        <w:t xml:space="preserve"> These additional specs to the cell phone started to make them "smartphones".</w:t>
      </w:r>
      <w:r w:rsidR="00F37EF4" w:rsidRPr="00790476">
        <w:rPr>
          <w:rFonts w:ascii="Constantia" w:hAnsi="Constantia"/>
          <w:lang w:val="en-US"/>
        </w:rPr>
        <w:t xml:space="preserve"> RIM</w:t>
      </w:r>
      <w:r w:rsidR="00D7038F" w:rsidRPr="00790476">
        <w:rPr>
          <w:rFonts w:ascii="Constantia" w:hAnsi="Constantia"/>
          <w:lang w:val="en-US"/>
        </w:rPr>
        <w:t xml:space="preserve"> held the name for the most secure mobile platform on the market.</w:t>
      </w:r>
      <w:r w:rsidR="00314330" w:rsidRPr="00790476">
        <w:rPr>
          <w:rFonts w:ascii="Constantia" w:hAnsi="Constantia"/>
          <w:lang w:val="en-US"/>
        </w:rPr>
        <w:t xml:space="preserve"> A strong demand from the corporate and </w:t>
      </w:r>
      <w:r w:rsidR="00314330" w:rsidRPr="00790476">
        <w:rPr>
          <w:rFonts w:ascii="Constantia" w:hAnsi="Constantia"/>
          <w:lang w:val="en-US"/>
        </w:rPr>
        <w:lastRenderedPageBreak/>
        <w:t xml:space="preserve">business world elevated </w:t>
      </w:r>
      <w:r w:rsidR="000972A1">
        <w:rPr>
          <w:rFonts w:ascii="Constantia" w:hAnsi="Constantia"/>
          <w:lang w:val="en-US"/>
        </w:rPr>
        <w:t xml:space="preserve">Lazaridis and </w:t>
      </w:r>
      <w:r w:rsidR="00314330" w:rsidRPr="00790476">
        <w:rPr>
          <w:rFonts w:ascii="Constantia" w:hAnsi="Constantia"/>
          <w:lang w:val="en-US"/>
        </w:rPr>
        <w:t>RIM to new heights.</w:t>
      </w:r>
      <w:r w:rsidR="00F163CC" w:rsidRPr="00790476">
        <w:rPr>
          <w:rFonts w:ascii="Constantia" w:hAnsi="Constantia"/>
          <w:lang w:val="en-US"/>
        </w:rPr>
        <w:t xml:space="preserve"> Large amounts of d</w:t>
      </w:r>
      <w:r w:rsidR="00D7038F" w:rsidRPr="00790476">
        <w:rPr>
          <w:rFonts w:ascii="Constantia" w:hAnsi="Constantia"/>
          <w:lang w:val="en-US"/>
        </w:rPr>
        <w:t>ata (text messages, emails, photos) could be sent from point A to point B se</w:t>
      </w:r>
      <w:r w:rsidR="00F163CC" w:rsidRPr="00790476">
        <w:rPr>
          <w:rFonts w:ascii="Constantia" w:hAnsi="Constantia"/>
          <w:lang w:val="en-US"/>
        </w:rPr>
        <w:t>curely, without any compromise.</w:t>
      </w:r>
      <w:r w:rsidR="00F01711" w:rsidRPr="00790476">
        <w:rPr>
          <w:rFonts w:ascii="Constantia" w:hAnsi="Constantia"/>
          <w:lang w:val="en-US"/>
        </w:rPr>
        <w:t xml:space="preserve"> This worked by </w:t>
      </w:r>
      <w:r w:rsidR="00AA4A14" w:rsidRPr="00790476">
        <w:rPr>
          <w:rFonts w:ascii="Constantia" w:hAnsi="Constantia"/>
          <w:lang w:val="en-US"/>
        </w:rPr>
        <w:t>encrypting</w:t>
      </w:r>
      <w:r w:rsidR="008624AF" w:rsidRPr="00790476">
        <w:rPr>
          <w:rFonts w:ascii="Constantia" w:hAnsi="Constantia"/>
          <w:lang w:val="en-US"/>
        </w:rPr>
        <w:t xml:space="preserve"> and compressing</w:t>
      </w:r>
      <w:r w:rsidR="00AA4A14" w:rsidRPr="00790476">
        <w:rPr>
          <w:rFonts w:ascii="Constantia" w:hAnsi="Constantia"/>
          <w:lang w:val="en-US"/>
        </w:rPr>
        <w:t xml:space="preserve"> the data being sent on the sender's phone, and the data transfers to the recipient's phone and becomes </w:t>
      </w:r>
      <w:del w:id="8" w:author="WRDSB" w:date="2015-09-22T15:37:00Z">
        <w:r w:rsidR="00AA4A14" w:rsidRPr="00790476" w:rsidDel="006708B8">
          <w:rPr>
            <w:rFonts w:ascii="Constantia" w:hAnsi="Constantia"/>
            <w:lang w:val="en-US"/>
          </w:rPr>
          <w:delText>unencrypted</w:delText>
        </w:r>
        <w:r w:rsidR="004658F2" w:rsidDel="006708B8">
          <w:rPr>
            <w:rFonts w:ascii="Constantia" w:hAnsi="Constantia"/>
            <w:lang w:val="en-US"/>
          </w:rPr>
          <w:delText xml:space="preserve"> </w:delText>
        </w:r>
      </w:del>
      <w:ins w:id="9" w:author="WRDSB" w:date="2015-09-22T15:37:00Z">
        <w:r w:rsidR="006708B8">
          <w:rPr>
            <w:rFonts w:ascii="Constantia" w:hAnsi="Constantia"/>
            <w:lang w:val="en-US"/>
          </w:rPr>
          <w:t xml:space="preserve"> decrypted </w:t>
        </w:r>
      </w:ins>
      <w:r w:rsidR="004658F2">
        <w:rPr>
          <w:rFonts w:ascii="Constantia" w:hAnsi="Constantia"/>
          <w:lang w:val="en-US"/>
        </w:rPr>
        <w:t>and un</w:t>
      </w:r>
      <w:r w:rsidR="008624AF" w:rsidRPr="00790476">
        <w:rPr>
          <w:rFonts w:ascii="Constantia" w:hAnsi="Constantia"/>
          <w:lang w:val="en-US"/>
        </w:rPr>
        <w:t>compressed</w:t>
      </w:r>
      <w:r w:rsidR="00AA4A14" w:rsidRPr="00790476">
        <w:rPr>
          <w:rFonts w:ascii="Constantia" w:hAnsi="Constantia"/>
          <w:lang w:val="en-US"/>
        </w:rPr>
        <w:t xml:space="preserve"> when they view it.</w:t>
      </w:r>
      <w:r w:rsidR="008624AF" w:rsidRPr="00790476">
        <w:rPr>
          <w:rFonts w:ascii="Constantia" w:hAnsi="Constantia"/>
          <w:lang w:val="en-US"/>
        </w:rPr>
        <w:t xml:space="preserve"> In fact, all traffic between the device and the server are encrypted and compressed.</w:t>
      </w:r>
      <w:r w:rsidR="00F303D3" w:rsidRPr="00790476">
        <w:rPr>
          <w:rFonts w:ascii="Constantia" w:hAnsi="Constantia"/>
          <w:lang w:val="en-US"/>
        </w:rPr>
        <w:t xml:space="preserve"> </w:t>
      </w:r>
      <w:r w:rsidR="00E715A8" w:rsidRPr="00790476">
        <w:rPr>
          <w:rFonts w:ascii="Constantia" w:hAnsi="Constantia"/>
          <w:lang w:val="en-US"/>
        </w:rPr>
        <w:t>Lazaridis is famous</w:t>
      </w:r>
      <w:r w:rsidR="0047407A" w:rsidRPr="00790476">
        <w:rPr>
          <w:rFonts w:ascii="Constantia" w:hAnsi="Constantia"/>
          <w:lang w:val="en-US"/>
        </w:rPr>
        <w:t xml:space="preserve"> for discovering a way to</w:t>
      </w:r>
      <w:r w:rsidR="00E715A8" w:rsidRPr="00790476">
        <w:rPr>
          <w:rFonts w:ascii="Constantia" w:hAnsi="Constantia"/>
          <w:lang w:val="en-US"/>
        </w:rPr>
        <w:t xml:space="preserve"> send data</w:t>
      </w:r>
      <w:r w:rsidR="0047407A" w:rsidRPr="00790476">
        <w:rPr>
          <w:rFonts w:ascii="Constantia" w:hAnsi="Constantia"/>
          <w:lang w:val="en-US"/>
        </w:rPr>
        <w:t xml:space="preserve"> wirelessly and</w:t>
      </w:r>
      <w:r w:rsidR="00E715A8" w:rsidRPr="00790476">
        <w:rPr>
          <w:rFonts w:ascii="Constantia" w:hAnsi="Constantia"/>
          <w:lang w:val="en-US"/>
        </w:rPr>
        <w:t xml:space="preserve"> effectively as well as bei</w:t>
      </w:r>
      <w:r w:rsidR="008D3F6B">
        <w:rPr>
          <w:rFonts w:ascii="Constantia" w:hAnsi="Constantia"/>
          <w:lang w:val="en-US"/>
        </w:rPr>
        <w:t xml:space="preserve">ng one of the pioneers of </w:t>
      </w:r>
      <w:r w:rsidR="00E715A8" w:rsidRPr="00790476">
        <w:rPr>
          <w:rFonts w:ascii="Constantia" w:hAnsi="Constantia"/>
          <w:lang w:val="en-US"/>
        </w:rPr>
        <w:t xml:space="preserve">the smartphone, a product that is in the </w:t>
      </w:r>
      <w:r w:rsidR="006038C7">
        <w:rPr>
          <w:rFonts w:ascii="Constantia" w:hAnsi="Constantia"/>
          <w:lang w:val="en-US"/>
        </w:rPr>
        <w:t xml:space="preserve">hands of </w:t>
      </w:r>
      <w:r w:rsidR="00A9616B">
        <w:rPr>
          <w:rFonts w:ascii="Constantia" w:hAnsi="Constantia"/>
          <w:lang w:val="en-US"/>
        </w:rPr>
        <w:t>more than a billion</w:t>
      </w:r>
      <w:r w:rsidR="00E715A8" w:rsidRPr="00790476">
        <w:rPr>
          <w:rFonts w:ascii="Constantia" w:hAnsi="Constantia"/>
          <w:lang w:val="en-US"/>
        </w:rPr>
        <w:t xml:space="preserve"> people</w:t>
      </w:r>
      <w:r w:rsidR="00A9616B">
        <w:rPr>
          <w:rFonts w:ascii="Constantia" w:hAnsi="Constantia"/>
          <w:lang w:val="en-US"/>
        </w:rPr>
        <w:t xml:space="preserve"> today</w:t>
      </w:r>
      <w:r w:rsidR="00E715A8" w:rsidRPr="00790476">
        <w:rPr>
          <w:rFonts w:ascii="Constantia" w:hAnsi="Constantia"/>
          <w:lang w:val="en-US"/>
        </w:rPr>
        <w:t>.</w:t>
      </w:r>
    </w:p>
    <w:p w14:paraId="583DFE57" w14:textId="77777777" w:rsidR="00462730" w:rsidRPr="00790476" w:rsidRDefault="00462730" w:rsidP="0050238D">
      <w:pPr>
        <w:tabs>
          <w:tab w:val="left" w:pos="2235"/>
        </w:tabs>
        <w:spacing w:line="480" w:lineRule="auto"/>
        <w:jc w:val="both"/>
        <w:rPr>
          <w:rFonts w:ascii="Constantia" w:hAnsi="Constantia"/>
          <w:lang w:val="en-US"/>
        </w:rPr>
      </w:pPr>
    </w:p>
    <w:p w14:paraId="79F0207B" w14:textId="2813D7EF" w:rsidR="00942678" w:rsidRDefault="00FF20DA" w:rsidP="009C0736">
      <w:pPr>
        <w:spacing w:line="480" w:lineRule="auto"/>
        <w:jc w:val="both"/>
        <w:rPr>
          <w:rFonts w:ascii="Constantia" w:hAnsi="Constantia"/>
          <w:lang w:val="en-US"/>
        </w:rPr>
      </w:pPr>
      <w:r>
        <w:rPr>
          <w:rFonts w:ascii="Constantia" w:hAnsi="Constantia"/>
          <w:lang w:val="en-US"/>
        </w:rPr>
        <w:tab/>
      </w:r>
      <w:r w:rsidR="00432F66">
        <w:rPr>
          <w:rFonts w:ascii="Constantia" w:hAnsi="Constantia"/>
          <w:lang w:val="en-US"/>
        </w:rPr>
        <w:t xml:space="preserve">Unfortunately, in 2012, Lazaridis stepped down as CEO and in 2013 he retired. </w:t>
      </w:r>
      <w:commentRangeStart w:id="10"/>
      <w:r w:rsidR="00432F66">
        <w:rPr>
          <w:rFonts w:ascii="Constantia" w:hAnsi="Constantia"/>
          <w:lang w:val="en-US"/>
        </w:rPr>
        <w:t>L</w:t>
      </w:r>
      <w:r w:rsidR="00462730" w:rsidRPr="00790476">
        <w:rPr>
          <w:rFonts w:ascii="Constantia" w:hAnsi="Constantia"/>
          <w:lang w:val="en-US"/>
        </w:rPr>
        <w:t>azaridis and RIM were not able to adapt quickly and effectively when new products came</w:t>
      </w:r>
      <w:r w:rsidR="00122486" w:rsidRPr="00790476">
        <w:rPr>
          <w:rFonts w:ascii="Constantia" w:hAnsi="Constantia"/>
          <w:lang w:val="en-US"/>
        </w:rPr>
        <w:t xml:space="preserve"> </w:t>
      </w:r>
      <w:r w:rsidR="00462730" w:rsidRPr="00790476">
        <w:rPr>
          <w:rFonts w:ascii="Constantia" w:hAnsi="Constantia"/>
          <w:lang w:val="en-US"/>
        </w:rPr>
        <w:t>to the market such as the iPhon</w:t>
      </w:r>
      <w:r w:rsidR="00467219">
        <w:rPr>
          <w:rFonts w:ascii="Constantia" w:hAnsi="Constantia"/>
          <w:lang w:val="en-US"/>
        </w:rPr>
        <w:t>e and Android phones. The</w:t>
      </w:r>
      <w:r w:rsidR="00B32313">
        <w:rPr>
          <w:rFonts w:ascii="Constantia" w:hAnsi="Constantia"/>
          <w:lang w:val="en-US"/>
        </w:rPr>
        <w:t xml:space="preserve"> underestimat</w:t>
      </w:r>
      <w:r w:rsidR="00467219">
        <w:rPr>
          <w:rFonts w:ascii="Constantia" w:hAnsi="Constantia"/>
          <w:lang w:val="en-US"/>
        </w:rPr>
        <w:t>ion of their competitors</w:t>
      </w:r>
      <w:r w:rsidR="006038C7">
        <w:rPr>
          <w:rFonts w:ascii="Constantia" w:hAnsi="Constantia"/>
          <w:lang w:val="en-US"/>
        </w:rPr>
        <w:t xml:space="preserve"> was the cause of</w:t>
      </w:r>
      <w:r w:rsidR="00467219">
        <w:rPr>
          <w:rFonts w:ascii="Constantia" w:hAnsi="Constantia"/>
          <w:lang w:val="en-US"/>
        </w:rPr>
        <w:t xml:space="preserve"> RIM</w:t>
      </w:r>
      <w:r w:rsidR="006038C7">
        <w:rPr>
          <w:rFonts w:ascii="Constantia" w:hAnsi="Constantia"/>
          <w:lang w:val="en-US"/>
        </w:rPr>
        <w:t>’s decline</w:t>
      </w:r>
      <w:r w:rsidR="00467219">
        <w:rPr>
          <w:rFonts w:ascii="Constantia" w:hAnsi="Constantia"/>
          <w:lang w:val="en-US"/>
        </w:rPr>
        <w:t xml:space="preserve">. </w:t>
      </w:r>
      <w:commentRangeEnd w:id="10"/>
      <w:r w:rsidR="00EA380C">
        <w:rPr>
          <w:rStyle w:val="CommentReference"/>
        </w:rPr>
        <w:commentReference w:id="10"/>
      </w:r>
      <w:r w:rsidR="00C173E3">
        <w:rPr>
          <w:rFonts w:ascii="Constantia" w:hAnsi="Constantia"/>
          <w:lang w:val="en-US"/>
        </w:rPr>
        <w:t>Outside the world of RIM</w:t>
      </w:r>
      <w:r w:rsidR="003D2D55">
        <w:rPr>
          <w:rFonts w:ascii="Constantia" w:hAnsi="Constantia"/>
          <w:lang w:val="en-US"/>
        </w:rPr>
        <w:t>,</w:t>
      </w:r>
      <w:r w:rsidR="009F48EE">
        <w:rPr>
          <w:rFonts w:ascii="Constantia" w:hAnsi="Constantia"/>
          <w:lang w:val="en-US"/>
        </w:rPr>
        <w:t xml:space="preserve"> </w:t>
      </w:r>
      <w:r w:rsidR="00AE425D" w:rsidRPr="00790476">
        <w:rPr>
          <w:rFonts w:ascii="Constantia" w:hAnsi="Constantia"/>
          <w:lang w:val="en-US"/>
        </w:rPr>
        <w:t xml:space="preserve">Lazaridis' </w:t>
      </w:r>
      <w:r w:rsidR="003D2D55">
        <w:rPr>
          <w:rFonts w:ascii="Constantia" w:hAnsi="Constantia"/>
          <w:lang w:val="en-US"/>
        </w:rPr>
        <w:t>notable achievements</w:t>
      </w:r>
      <w:r w:rsidR="007C52EC" w:rsidRPr="00790476">
        <w:rPr>
          <w:rFonts w:ascii="Constantia" w:hAnsi="Constantia"/>
          <w:lang w:val="en-US"/>
        </w:rPr>
        <w:t xml:space="preserve"> include being the founder</w:t>
      </w:r>
      <w:r w:rsidR="00AE425D" w:rsidRPr="00790476">
        <w:rPr>
          <w:rFonts w:ascii="Constantia" w:hAnsi="Constantia"/>
          <w:lang w:val="en-US"/>
        </w:rPr>
        <w:t xml:space="preserve"> of the Perimeter Institute for Theoretical Physics</w:t>
      </w:r>
      <w:r w:rsidR="004555CE">
        <w:rPr>
          <w:rFonts w:ascii="Constantia" w:hAnsi="Constantia"/>
          <w:lang w:val="en-US"/>
        </w:rPr>
        <w:t xml:space="preserve"> </w:t>
      </w:r>
      <w:r w:rsidR="007C52EC" w:rsidRPr="00790476">
        <w:rPr>
          <w:rFonts w:ascii="Constantia" w:hAnsi="Constantia"/>
          <w:lang w:val="en-US"/>
        </w:rPr>
        <w:t>and</w:t>
      </w:r>
      <w:r w:rsidR="00AE425D" w:rsidRPr="00790476">
        <w:rPr>
          <w:rFonts w:ascii="Constantia" w:hAnsi="Constantia"/>
          <w:lang w:val="en-US"/>
        </w:rPr>
        <w:t xml:space="preserve"> the Institute for Quantum Computing</w:t>
      </w:r>
      <w:r w:rsidR="00020227">
        <w:rPr>
          <w:rFonts w:ascii="Constantia" w:hAnsi="Constantia"/>
          <w:lang w:val="en-US"/>
        </w:rPr>
        <w:t>, both</w:t>
      </w:r>
      <w:r w:rsidR="008448DB" w:rsidRPr="00790476">
        <w:rPr>
          <w:rFonts w:ascii="Constantia" w:hAnsi="Constantia"/>
          <w:lang w:val="en-US"/>
        </w:rPr>
        <w:t xml:space="preserve"> at the Uni</w:t>
      </w:r>
      <w:r w:rsidR="007C52EC" w:rsidRPr="00790476">
        <w:rPr>
          <w:rFonts w:ascii="Constantia" w:hAnsi="Constantia"/>
          <w:lang w:val="en-US"/>
        </w:rPr>
        <w:t>versity of Waterloo</w:t>
      </w:r>
      <w:r w:rsidR="00AE425D" w:rsidRPr="00790476">
        <w:rPr>
          <w:rFonts w:ascii="Constantia" w:hAnsi="Constantia"/>
          <w:lang w:val="en-US"/>
        </w:rPr>
        <w:t>.</w:t>
      </w:r>
    </w:p>
    <w:p w14:paraId="1C4FC42B" w14:textId="77777777" w:rsidR="009C0736" w:rsidRPr="00790476" w:rsidRDefault="009C0736" w:rsidP="009C0736">
      <w:pPr>
        <w:spacing w:line="480" w:lineRule="auto"/>
        <w:jc w:val="both"/>
        <w:rPr>
          <w:rFonts w:ascii="Constantia" w:hAnsi="Constantia"/>
          <w:lang w:val="en-US"/>
        </w:rPr>
      </w:pPr>
    </w:p>
    <w:p w14:paraId="0C1B1AF4" w14:textId="15331BBB" w:rsidR="00942678" w:rsidRPr="00790476" w:rsidRDefault="00FF20DA" w:rsidP="0050238D">
      <w:pPr>
        <w:tabs>
          <w:tab w:val="left" w:pos="720"/>
        </w:tabs>
        <w:spacing w:line="480" w:lineRule="auto"/>
        <w:jc w:val="both"/>
        <w:rPr>
          <w:rFonts w:ascii="Constantia" w:hAnsi="Constantia"/>
          <w:lang w:val="en-US"/>
        </w:rPr>
      </w:pPr>
      <w:r>
        <w:rPr>
          <w:rFonts w:ascii="Constantia" w:hAnsi="Constantia"/>
          <w:lang w:val="en-US"/>
        </w:rPr>
        <w:tab/>
      </w:r>
      <w:r w:rsidR="00FA5D05" w:rsidRPr="00790476">
        <w:rPr>
          <w:rFonts w:ascii="Constantia" w:hAnsi="Constantia"/>
          <w:lang w:val="en-US"/>
        </w:rPr>
        <w:t xml:space="preserve">Lazaridis is currently the </w:t>
      </w:r>
      <w:r w:rsidR="00BB5B69" w:rsidRPr="00790476">
        <w:rPr>
          <w:rFonts w:ascii="Constantia" w:hAnsi="Constantia"/>
          <w:lang w:val="en-US"/>
        </w:rPr>
        <w:t>managing partner at Quantum Valley Investments,</w:t>
      </w:r>
      <w:r w:rsidR="00745BAB" w:rsidRPr="00790476">
        <w:rPr>
          <w:rFonts w:ascii="Constantia" w:hAnsi="Constantia"/>
          <w:lang w:val="en-US"/>
        </w:rPr>
        <w:t xml:space="preserve"> a company he created alongside Doug Fregin after they </w:t>
      </w:r>
      <w:del w:id="11" w:author="WRDSB" w:date="2015-09-22T15:38:00Z">
        <w:r w:rsidR="00745BAB" w:rsidRPr="00790476" w:rsidDel="00EA380C">
          <w:rPr>
            <w:rFonts w:ascii="Constantia" w:hAnsi="Constantia"/>
            <w:lang w:val="en-US"/>
          </w:rPr>
          <w:delText>quit</w:delText>
        </w:r>
      </w:del>
      <w:ins w:id="12" w:author="WRDSB" w:date="2015-09-22T15:38:00Z">
        <w:r w:rsidR="00EA380C">
          <w:rPr>
            <w:rFonts w:ascii="Constantia" w:hAnsi="Constantia"/>
            <w:lang w:val="en-US"/>
          </w:rPr>
          <w:t xml:space="preserve"> retired</w:t>
        </w:r>
      </w:ins>
      <w:r w:rsidR="00745BAB" w:rsidRPr="00790476">
        <w:rPr>
          <w:rFonts w:ascii="Constantia" w:hAnsi="Constantia"/>
          <w:lang w:val="en-US"/>
        </w:rPr>
        <w:t>,</w:t>
      </w:r>
      <w:r w:rsidR="00BB5B69" w:rsidRPr="00790476">
        <w:rPr>
          <w:rFonts w:ascii="Constantia" w:hAnsi="Constantia"/>
          <w:lang w:val="en-US"/>
        </w:rPr>
        <w:t xml:space="preserve"> where he passionately pursues and carries out the funding for quantum computing ventures. </w:t>
      </w:r>
      <w:r w:rsidR="005974D0">
        <w:rPr>
          <w:rFonts w:ascii="Constantia" w:hAnsi="Constantia"/>
          <w:lang w:val="en-US"/>
        </w:rPr>
        <w:t>Despite</w:t>
      </w:r>
      <w:r w:rsidR="00E968AF">
        <w:rPr>
          <w:rFonts w:ascii="Constantia" w:hAnsi="Constantia"/>
          <w:lang w:val="en-US"/>
        </w:rPr>
        <w:t>, the</w:t>
      </w:r>
      <w:r w:rsidR="00A830D3">
        <w:rPr>
          <w:rFonts w:ascii="Constantia" w:hAnsi="Constantia"/>
          <w:lang w:val="en-US"/>
        </w:rPr>
        <w:t xml:space="preserve"> massive amount of wealth</w:t>
      </w:r>
      <w:r w:rsidR="00E968AF">
        <w:rPr>
          <w:rFonts w:ascii="Constantia" w:hAnsi="Constantia"/>
          <w:lang w:val="en-US"/>
        </w:rPr>
        <w:t xml:space="preserve"> he lost</w:t>
      </w:r>
      <w:ins w:id="13" w:author="WRDSB" w:date="2015-09-22T15:38:00Z">
        <w:r w:rsidR="00EA380C">
          <w:rPr>
            <w:rFonts w:ascii="Constantia" w:hAnsi="Constantia"/>
            <w:lang w:val="en-US"/>
          </w:rPr>
          <w:t xml:space="preserve"> following the decline of RIM</w:t>
        </w:r>
      </w:ins>
      <w:r w:rsidR="00A830D3">
        <w:rPr>
          <w:rFonts w:ascii="Constantia" w:hAnsi="Constantia"/>
          <w:lang w:val="en-US"/>
        </w:rPr>
        <w:t xml:space="preserve">, </w:t>
      </w:r>
      <w:r w:rsidR="00BB5B69" w:rsidRPr="00790476">
        <w:rPr>
          <w:rFonts w:ascii="Constantia" w:hAnsi="Constantia"/>
          <w:lang w:val="en-US"/>
        </w:rPr>
        <w:t xml:space="preserve">Lazaridis continues his philanthropic work in Waterloo by </w:t>
      </w:r>
      <w:r w:rsidR="00A74AB3" w:rsidRPr="00790476">
        <w:rPr>
          <w:rFonts w:ascii="Constantia" w:hAnsi="Constantia"/>
          <w:lang w:val="en-US"/>
        </w:rPr>
        <w:t>donating million</w:t>
      </w:r>
      <w:r w:rsidR="00AD45EB">
        <w:rPr>
          <w:rFonts w:ascii="Constantia" w:hAnsi="Constantia"/>
          <w:lang w:val="en-US"/>
        </w:rPr>
        <w:t>s to hospitals and universities</w:t>
      </w:r>
      <w:r w:rsidR="00A830D3">
        <w:rPr>
          <w:rFonts w:ascii="Constantia" w:hAnsi="Constantia"/>
          <w:lang w:val="en-US"/>
        </w:rPr>
        <w:t>.</w:t>
      </w:r>
      <w:r w:rsidR="00E968AF">
        <w:rPr>
          <w:rFonts w:ascii="Constantia" w:hAnsi="Constantia"/>
          <w:lang w:val="en-US"/>
        </w:rPr>
        <w:t xml:space="preserve"> </w:t>
      </w:r>
      <w:r w:rsidR="00433A37">
        <w:rPr>
          <w:rFonts w:ascii="Constantia" w:hAnsi="Constantia"/>
          <w:lang w:val="en-US"/>
        </w:rPr>
        <w:t>Lazaridis is a man who continues to invest in the future in order to make the world a better place. As a child, little did he know that he would one day be donating millions</w:t>
      </w:r>
      <w:r w:rsidR="0084534C">
        <w:rPr>
          <w:rFonts w:ascii="Constantia" w:hAnsi="Constantia"/>
          <w:lang w:val="en-US"/>
        </w:rPr>
        <w:t xml:space="preserve"> of dollars for science</w:t>
      </w:r>
      <w:r w:rsidR="00433A37">
        <w:rPr>
          <w:rFonts w:ascii="Constantia" w:hAnsi="Constantia"/>
          <w:lang w:val="en-US"/>
        </w:rPr>
        <w:t>, and little did he know that he would read every single scie</w:t>
      </w:r>
      <w:r w:rsidR="004F4BAA">
        <w:rPr>
          <w:rFonts w:ascii="Constantia" w:hAnsi="Constantia"/>
          <w:lang w:val="en-US"/>
        </w:rPr>
        <w:t>nce book at</w:t>
      </w:r>
      <w:r w:rsidR="00433A37">
        <w:rPr>
          <w:rFonts w:ascii="Constantia" w:hAnsi="Constantia"/>
          <w:lang w:val="en-US"/>
        </w:rPr>
        <w:t xml:space="preserve"> the local library.</w:t>
      </w:r>
    </w:p>
    <w:p w14:paraId="06E5B752" w14:textId="77777777" w:rsidR="00126FFE" w:rsidRDefault="00126FFE" w:rsidP="00126FFE">
      <w:pPr>
        <w:tabs>
          <w:tab w:val="left" w:pos="2235"/>
        </w:tabs>
        <w:jc w:val="center"/>
        <w:rPr>
          <w:b/>
          <w:lang w:val="en-US"/>
        </w:rPr>
      </w:pPr>
    </w:p>
    <w:p w14:paraId="35B66C81" w14:textId="77777777" w:rsidR="00126FFE" w:rsidRPr="00126FFE" w:rsidRDefault="00126FFE" w:rsidP="00126FFE">
      <w:pPr>
        <w:tabs>
          <w:tab w:val="left" w:pos="2235"/>
        </w:tabs>
        <w:jc w:val="both"/>
        <w:rPr>
          <w:b/>
          <w:lang w:val="en-US"/>
        </w:rPr>
      </w:pPr>
    </w:p>
    <w:sectPr w:rsidR="00126FFE" w:rsidRPr="00126FFE" w:rsidSect="008E62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RDSB" w:date="2015-09-22T15:28:00Z" w:initials="WRDSB">
    <w:p w14:paraId="5DA74866" w14:textId="62324204" w:rsidR="006708B8" w:rsidRDefault="006708B8">
      <w:pPr>
        <w:pStyle w:val="CommentText"/>
      </w:pPr>
      <w:r>
        <w:rPr>
          <w:rStyle w:val="CommentReference"/>
        </w:rPr>
        <w:annotationRef/>
      </w:r>
      <w:r>
        <w:t>Who?</w:t>
      </w:r>
    </w:p>
  </w:comment>
  <w:comment w:id="2" w:author="WRDSB" w:date="2015-09-22T15:28:00Z" w:initials="WRDSB">
    <w:p w14:paraId="3D1B8545" w14:textId="6A0718C5" w:rsidR="006708B8" w:rsidRDefault="006708B8">
      <w:pPr>
        <w:pStyle w:val="CommentText"/>
      </w:pPr>
      <w:r>
        <w:rPr>
          <w:rStyle w:val="CommentReference"/>
        </w:rPr>
        <w:annotationRef/>
      </w:r>
      <w:r>
        <w:t>Nicely stated.</w:t>
      </w:r>
    </w:p>
  </w:comment>
  <w:comment w:id="3" w:author="WRDSB" w:date="2015-09-22T15:29:00Z" w:initials="WRDSB">
    <w:p w14:paraId="2D4E36F4" w14:textId="681FF123" w:rsidR="006708B8" w:rsidRDefault="006708B8">
      <w:pPr>
        <w:pStyle w:val="CommentText"/>
      </w:pPr>
      <w:r>
        <w:rPr>
          <w:rStyle w:val="CommentReference"/>
        </w:rPr>
        <w:annotationRef/>
      </w:r>
      <w:r>
        <w:t>This implies that the family was 5 years old.  Better:  “At the age of five, Lazaridis moved with his family to…”</w:t>
      </w:r>
    </w:p>
  </w:comment>
  <w:comment w:id="7" w:author="WRDSB" w:date="2015-09-22T15:35:00Z" w:initials="WRDSB">
    <w:p w14:paraId="405BE336" w14:textId="46D21DFB" w:rsidR="006708B8" w:rsidRDefault="006708B8">
      <w:pPr>
        <w:pStyle w:val="CommentText"/>
      </w:pPr>
      <w:r>
        <w:rPr>
          <w:rStyle w:val="CommentReference"/>
        </w:rPr>
        <w:annotationRef/>
      </w:r>
      <w:r>
        <w:t>Excellent synopsis of his early life.</w:t>
      </w:r>
    </w:p>
  </w:comment>
  <w:comment w:id="10" w:author="WRDSB" w:date="2015-09-22T15:37:00Z" w:initials="WRDSB">
    <w:p w14:paraId="6DA6B3EE" w14:textId="5310E119" w:rsidR="00EA380C" w:rsidRDefault="00EA380C">
      <w:pPr>
        <w:pStyle w:val="CommentText"/>
      </w:pPr>
      <w:r>
        <w:rPr>
          <w:rStyle w:val="CommentReference"/>
        </w:rPr>
        <w:annotationRef/>
      </w:r>
      <w:r>
        <w:t>Good to mention this.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1C33A6" w14:textId="77777777" w:rsidR="00C82E15" w:rsidRDefault="00C82E15" w:rsidP="00FF20DA">
      <w:pPr>
        <w:spacing w:line="240" w:lineRule="auto"/>
      </w:pPr>
      <w:r>
        <w:separator/>
      </w:r>
    </w:p>
  </w:endnote>
  <w:endnote w:type="continuationSeparator" w:id="0">
    <w:p w14:paraId="0E67FA0F" w14:textId="77777777" w:rsidR="00C82E15" w:rsidRDefault="00C82E15" w:rsidP="00FF20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6D4EAE" w14:textId="77777777" w:rsidR="00C82E15" w:rsidRDefault="00C82E15" w:rsidP="00FF20DA">
      <w:pPr>
        <w:spacing w:line="240" w:lineRule="auto"/>
      </w:pPr>
      <w:r>
        <w:separator/>
      </w:r>
    </w:p>
  </w:footnote>
  <w:footnote w:type="continuationSeparator" w:id="0">
    <w:p w14:paraId="3AF18518" w14:textId="77777777" w:rsidR="00C82E15" w:rsidRDefault="00C82E15" w:rsidP="00FF20D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3504"/>
    <w:rsid w:val="000171F2"/>
    <w:rsid w:val="00020227"/>
    <w:rsid w:val="00026CCF"/>
    <w:rsid w:val="000344A4"/>
    <w:rsid w:val="000478E5"/>
    <w:rsid w:val="0007046D"/>
    <w:rsid w:val="000852D5"/>
    <w:rsid w:val="000972A1"/>
    <w:rsid w:val="000A1289"/>
    <w:rsid w:val="000E083C"/>
    <w:rsid w:val="00122486"/>
    <w:rsid w:val="00126FFE"/>
    <w:rsid w:val="001574FA"/>
    <w:rsid w:val="001739BF"/>
    <w:rsid w:val="00175699"/>
    <w:rsid w:val="00193CBB"/>
    <w:rsid w:val="001B41B2"/>
    <w:rsid w:val="001D6892"/>
    <w:rsid w:val="001E3908"/>
    <w:rsid w:val="00213309"/>
    <w:rsid w:val="00216C9A"/>
    <w:rsid w:val="00291E27"/>
    <w:rsid w:val="002D0A2A"/>
    <w:rsid w:val="002E3338"/>
    <w:rsid w:val="00314330"/>
    <w:rsid w:val="0034028B"/>
    <w:rsid w:val="00344B73"/>
    <w:rsid w:val="00354D21"/>
    <w:rsid w:val="0037644A"/>
    <w:rsid w:val="003944A8"/>
    <w:rsid w:val="00397888"/>
    <w:rsid w:val="003A33BF"/>
    <w:rsid w:val="003A5ACB"/>
    <w:rsid w:val="003C411B"/>
    <w:rsid w:val="003D2063"/>
    <w:rsid w:val="003D2D55"/>
    <w:rsid w:val="003E3056"/>
    <w:rsid w:val="00432F66"/>
    <w:rsid w:val="00433A37"/>
    <w:rsid w:val="0043636D"/>
    <w:rsid w:val="004428C8"/>
    <w:rsid w:val="00444EAF"/>
    <w:rsid w:val="004555CE"/>
    <w:rsid w:val="004608ED"/>
    <w:rsid w:val="00462730"/>
    <w:rsid w:val="004658F2"/>
    <w:rsid w:val="00465A91"/>
    <w:rsid w:val="00467219"/>
    <w:rsid w:val="0047407A"/>
    <w:rsid w:val="004D4254"/>
    <w:rsid w:val="004F4BAA"/>
    <w:rsid w:val="0050238D"/>
    <w:rsid w:val="0050575F"/>
    <w:rsid w:val="0051113B"/>
    <w:rsid w:val="00511389"/>
    <w:rsid w:val="00511875"/>
    <w:rsid w:val="005823BB"/>
    <w:rsid w:val="00587970"/>
    <w:rsid w:val="005974D0"/>
    <w:rsid w:val="005E0389"/>
    <w:rsid w:val="005F4C31"/>
    <w:rsid w:val="006038C7"/>
    <w:rsid w:val="00624200"/>
    <w:rsid w:val="00627E07"/>
    <w:rsid w:val="00635A70"/>
    <w:rsid w:val="006515CE"/>
    <w:rsid w:val="006708B8"/>
    <w:rsid w:val="00681867"/>
    <w:rsid w:val="00684F71"/>
    <w:rsid w:val="006B207E"/>
    <w:rsid w:val="006B7F51"/>
    <w:rsid w:val="006D6575"/>
    <w:rsid w:val="007157A4"/>
    <w:rsid w:val="00723CAC"/>
    <w:rsid w:val="00732425"/>
    <w:rsid w:val="00737BCF"/>
    <w:rsid w:val="0074094D"/>
    <w:rsid w:val="00745BAB"/>
    <w:rsid w:val="00750AEA"/>
    <w:rsid w:val="00764A02"/>
    <w:rsid w:val="00774F13"/>
    <w:rsid w:val="00790476"/>
    <w:rsid w:val="00795E14"/>
    <w:rsid w:val="007C52EC"/>
    <w:rsid w:val="007C7B0D"/>
    <w:rsid w:val="007D09D6"/>
    <w:rsid w:val="007E728F"/>
    <w:rsid w:val="00811784"/>
    <w:rsid w:val="00820D45"/>
    <w:rsid w:val="0083319E"/>
    <w:rsid w:val="008448DB"/>
    <w:rsid w:val="0084534C"/>
    <w:rsid w:val="008624AF"/>
    <w:rsid w:val="00872D08"/>
    <w:rsid w:val="00881F27"/>
    <w:rsid w:val="008B0A4B"/>
    <w:rsid w:val="008C395B"/>
    <w:rsid w:val="008D3F6B"/>
    <w:rsid w:val="008E625E"/>
    <w:rsid w:val="00913E44"/>
    <w:rsid w:val="00942678"/>
    <w:rsid w:val="00960BDE"/>
    <w:rsid w:val="0096395B"/>
    <w:rsid w:val="00981026"/>
    <w:rsid w:val="009A05BB"/>
    <w:rsid w:val="009C0736"/>
    <w:rsid w:val="009D1922"/>
    <w:rsid w:val="009D2418"/>
    <w:rsid w:val="009F48EE"/>
    <w:rsid w:val="00A14F43"/>
    <w:rsid w:val="00A1526E"/>
    <w:rsid w:val="00A33958"/>
    <w:rsid w:val="00A355EF"/>
    <w:rsid w:val="00A62300"/>
    <w:rsid w:val="00A7447B"/>
    <w:rsid w:val="00A74AB3"/>
    <w:rsid w:val="00A830D3"/>
    <w:rsid w:val="00A9616B"/>
    <w:rsid w:val="00AA4A14"/>
    <w:rsid w:val="00AB130A"/>
    <w:rsid w:val="00AD0F75"/>
    <w:rsid w:val="00AD45EB"/>
    <w:rsid w:val="00AE425D"/>
    <w:rsid w:val="00B06CB8"/>
    <w:rsid w:val="00B143E9"/>
    <w:rsid w:val="00B32313"/>
    <w:rsid w:val="00B45252"/>
    <w:rsid w:val="00B53CD3"/>
    <w:rsid w:val="00B90373"/>
    <w:rsid w:val="00BB5B69"/>
    <w:rsid w:val="00BE3B09"/>
    <w:rsid w:val="00BE47A8"/>
    <w:rsid w:val="00BF1744"/>
    <w:rsid w:val="00C173E3"/>
    <w:rsid w:val="00C35B68"/>
    <w:rsid w:val="00C47F12"/>
    <w:rsid w:val="00C60B09"/>
    <w:rsid w:val="00C62B31"/>
    <w:rsid w:val="00C80C48"/>
    <w:rsid w:val="00C82E15"/>
    <w:rsid w:val="00C83DBE"/>
    <w:rsid w:val="00CA550F"/>
    <w:rsid w:val="00CB3EE4"/>
    <w:rsid w:val="00CD37F5"/>
    <w:rsid w:val="00CD4A1D"/>
    <w:rsid w:val="00D14B67"/>
    <w:rsid w:val="00D24980"/>
    <w:rsid w:val="00D520E8"/>
    <w:rsid w:val="00D5720B"/>
    <w:rsid w:val="00D7038F"/>
    <w:rsid w:val="00D91404"/>
    <w:rsid w:val="00E07138"/>
    <w:rsid w:val="00E176E3"/>
    <w:rsid w:val="00E43525"/>
    <w:rsid w:val="00E61CC8"/>
    <w:rsid w:val="00E715A8"/>
    <w:rsid w:val="00E73504"/>
    <w:rsid w:val="00E968AF"/>
    <w:rsid w:val="00EA380C"/>
    <w:rsid w:val="00ED2963"/>
    <w:rsid w:val="00EF5776"/>
    <w:rsid w:val="00F01711"/>
    <w:rsid w:val="00F1264A"/>
    <w:rsid w:val="00F163CC"/>
    <w:rsid w:val="00F303D3"/>
    <w:rsid w:val="00F37EF4"/>
    <w:rsid w:val="00F52DD6"/>
    <w:rsid w:val="00F74631"/>
    <w:rsid w:val="00FA5D05"/>
    <w:rsid w:val="00FB2FAF"/>
    <w:rsid w:val="00FF20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69E18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20D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0DA"/>
  </w:style>
  <w:style w:type="paragraph" w:styleId="Footer">
    <w:name w:val="footer"/>
    <w:basedOn w:val="Normal"/>
    <w:link w:val="FooterChar"/>
    <w:uiPriority w:val="99"/>
    <w:unhideWhenUsed/>
    <w:rsid w:val="00FF20D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0DA"/>
  </w:style>
  <w:style w:type="paragraph" w:styleId="BalloonText">
    <w:name w:val="Balloon Text"/>
    <w:basedOn w:val="Normal"/>
    <w:link w:val="BalloonTextChar"/>
    <w:uiPriority w:val="99"/>
    <w:semiHidden/>
    <w:unhideWhenUsed/>
    <w:rsid w:val="00FF20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DA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6708B8"/>
    <w:rPr>
      <w:rFonts w:eastAsia="Arial"/>
      <w:color w:val="00000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708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08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08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08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08B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5594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WRDSB</dc:creator>
  <cp:keywords/>
  <dc:description/>
  <cp:lastModifiedBy>WRDSB</cp:lastModifiedBy>
  <cp:revision>151</cp:revision>
  <dcterms:created xsi:type="dcterms:W3CDTF">2015-09-11T13:19:00Z</dcterms:created>
  <dcterms:modified xsi:type="dcterms:W3CDTF">2018-10-29T16:46:00Z</dcterms:modified>
</cp:coreProperties>
</file>