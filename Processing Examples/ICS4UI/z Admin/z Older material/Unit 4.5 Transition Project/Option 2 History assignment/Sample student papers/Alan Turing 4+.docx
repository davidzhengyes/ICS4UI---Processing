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AE8D7F" w14:textId="77777777" w:rsidR="000B0949" w:rsidRPr="000A4C93" w:rsidRDefault="000B0949" w:rsidP="000B0949">
      <w:pPr>
        <w:pStyle w:val="normal0"/>
        <w:spacing w:line="240" w:lineRule="auto"/>
        <w:contextualSpacing/>
        <w:rPr>
          <w:rFonts w:ascii="Times New Roman" w:hAnsi="Times New Roman" w:cs="Times New Roman"/>
          <w:sz w:val="28"/>
          <w:szCs w:val="28"/>
        </w:rPr>
      </w:pPr>
      <w:r w:rsidRPr="000A4C93">
        <w:rPr>
          <w:rFonts w:ascii="Times New Roman" w:hAnsi="Times New Roman" w:cs="Times New Roman"/>
          <w:sz w:val="28"/>
          <w:szCs w:val="28"/>
        </w:rPr>
        <w:t xml:space="preserve">Where and when X lived:  </w:t>
      </w:r>
      <w:r w:rsidRPr="000A4C93">
        <w:rPr>
          <w:rFonts w:ascii="Times New Roman" w:hAnsi="Times New Roman" w:cs="Times New Roman"/>
          <w:color w:val="0000FF"/>
          <w:sz w:val="28"/>
          <w:szCs w:val="28"/>
        </w:rPr>
        <w:t>E</w:t>
      </w:r>
    </w:p>
    <w:p w14:paraId="7F773A11" w14:textId="77777777" w:rsidR="000B0949" w:rsidRPr="000A4C93" w:rsidRDefault="000B0949" w:rsidP="000B0949">
      <w:pPr>
        <w:pStyle w:val="normal0"/>
        <w:spacing w:line="240" w:lineRule="auto"/>
        <w:contextualSpacing/>
        <w:rPr>
          <w:rFonts w:ascii="Times New Roman" w:hAnsi="Times New Roman" w:cs="Times New Roman"/>
          <w:sz w:val="28"/>
          <w:szCs w:val="28"/>
        </w:rPr>
      </w:pPr>
      <w:r w:rsidRPr="000A4C93">
        <w:rPr>
          <w:rFonts w:ascii="Times New Roman" w:hAnsi="Times New Roman" w:cs="Times New Roman"/>
          <w:sz w:val="28"/>
          <w:szCs w:val="28"/>
        </w:rPr>
        <w:t xml:space="preserve">What X’s specialty was:  </w:t>
      </w:r>
      <w:r w:rsidRPr="000A4C93">
        <w:rPr>
          <w:rFonts w:ascii="Times New Roman" w:hAnsi="Times New Roman" w:cs="Times New Roman"/>
          <w:color w:val="0000FF"/>
          <w:sz w:val="28"/>
          <w:szCs w:val="28"/>
        </w:rPr>
        <w:t>E</w:t>
      </w:r>
    </w:p>
    <w:p w14:paraId="1BFBA4F9" w14:textId="77777777" w:rsidR="000B0949" w:rsidRPr="000A4C93" w:rsidRDefault="000B0949" w:rsidP="000B0949">
      <w:pPr>
        <w:pStyle w:val="normal0"/>
        <w:spacing w:line="240" w:lineRule="auto"/>
        <w:contextualSpacing/>
        <w:rPr>
          <w:rFonts w:ascii="Times New Roman" w:hAnsi="Times New Roman" w:cs="Times New Roman"/>
          <w:sz w:val="28"/>
          <w:szCs w:val="28"/>
        </w:rPr>
      </w:pPr>
      <w:r w:rsidRPr="000A4C93">
        <w:rPr>
          <w:rFonts w:ascii="Times New Roman" w:hAnsi="Times New Roman" w:cs="Times New Roman"/>
          <w:sz w:val="28"/>
          <w:szCs w:val="28"/>
        </w:rPr>
        <w:t xml:space="preserve">How X learned his specialty:  </w:t>
      </w:r>
      <w:r>
        <w:rPr>
          <w:rFonts w:ascii="Times New Roman" w:hAnsi="Times New Roman" w:cs="Times New Roman"/>
          <w:color w:val="0000FF"/>
          <w:sz w:val="28"/>
          <w:szCs w:val="28"/>
        </w:rPr>
        <w:t>E</w:t>
      </w:r>
    </w:p>
    <w:p w14:paraId="1FF4B59B" w14:textId="77777777" w:rsidR="000B0949" w:rsidRPr="000A4C93" w:rsidRDefault="000B0949" w:rsidP="000B0949">
      <w:pPr>
        <w:pStyle w:val="normal0"/>
        <w:spacing w:line="240" w:lineRule="auto"/>
        <w:contextualSpacing/>
        <w:rPr>
          <w:rFonts w:ascii="Times New Roman" w:hAnsi="Times New Roman" w:cs="Times New Roman"/>
          <w:sz w:val="28"/>
          <w:szCs w:val="28"/>
        </w:rPr>
      </w:pPr>
      <w:r w:rsidRPr="000A4C93">
        <w:rPr>
          <w:rFonts w:ascii="Times New Roman" w:hAnsi="Times New Roman" w:cs="Times New Roman"/>
          <w:sz w:val="28"/>
          <w:szCs w:val="28"/>
        </w:rPr>
        <w:t xml:space="preserve">Contributions to CS:  </w:t>
      </w:r>
      <w:r w:rsidRPr="000A4C93">
        <w:rPr>
          <w:rFonts w:ascii="Times New Roman" w:hAnsi="Times New Roman" w:cs="Times New Roman"/>
          <w:color w:val="0000FF"/>
          <w:sz w:val="28"/>
          <w:szCs w:val="28"/>
        </w:rPr>
        <w:t>E</w:t>
      </w:r>
    </w:p>
    <w:p w14:paraId="09E7CA49" w14:textId="77777777" w:rsidR="000B0949" w:rsidRPr="000A4C93" w:rsidRDefault="000B0949" w:rsidP="000B0949">
      <w:pPr>
        <w:pStyle w:val="normal0"/>
        <w:spacing w:line="240" w:lineRule="auto"/>
        <w:contextualSpacing/>
        <w:rPr>
          <w:rFonts w:ascii="Times New Roman" w:hAnsi="Times New Roman" w:cs="Times New Roman"/>
          <w:sz w:val="28"/>
          <w:szCs w:val="28"/>
        </w:rPr>
      </w:pPr>
      <w:r w:rsidRPr="000A4C93">
        <w:rPr>
          <w:rFonts w:ascii="Times New Roman" w:hAnsi="Times New Roman" w:cs="Times New Roman"/>
          <w:sz w:val="28"/>
          <w:szCs w:val="28"/>
        </w:rPr>
        <w:t xml:space="preserve">Technical background:  </w:t>
      </w:r>
      <w:r>
        <w:rPr>
          <w:rFonts w:ascii="Times New Roman" w:hAnsi="Times New Roman" w:cs="Times New Roman"/>
          <w:color w:val="0000FF"/>
          <w:sz w:val="28"/>
          <w:szCs w:val="28"/>
        </w:rPr>
        <w:t>E</w:t>
      </w:r>
    </w:p>
    <w:p w14:paraId="1C48173B" w14:textId="77777777" w:rsidR="000B0949" w:rsidRPr="000A4C93" w:rsidRDefault="000B0949" w:rsidP="000B0949">
      <w:pPr>
        <w:pStyle w:val="normal0"/>
        <w:spacing w:line="240" w:lineRule="auto"/>
        <w:contextualSpacing/>
        <w:rPr>
          <w:rFonts w:ascii="Times New Roman" w:hAnsi="Times New Roman" w:cs="Times New Roman"/>
          <w:sz w:val="28"/>
          <w:szCs w:val="28"/>
        </w:rPr>
      </w:pPr>
      <w:r w:rsidRPr="000A4C93">
        <w:rPr>
          <w:rFonts w:ascii="Times New Roman" w:hAnsi="Times New Roman" w:cs="Times New Roman"/>
          <w:sz w:val="28"/>
          <w:szCs w:val="28"/>
        </w:rPr>
        <w:t xml:space="preserve">X’s personality:  </w:t>
      </w:r>
      <w:r>
        <w:rPr>
          <w:rFonts w:ascii="Times New Roman" w:hAnsi="Times New Roman" w:cs="Times New Roman"/>
          <w:color w:val="0000FF"/>
          <w:sz w:val="28"/>
          <w:szCs w:val="28"/>
        </w:rPr>
        <w:t>E</w:t>
      </w:r>
    </w:p>
    <w:p w14:paraId="14AFFB91" w14:textId="77777777" w:rsidR="000B0949" w:rsidRDefault="000B0949" w:rsidP="000B0949">
      <w:pPr>
        <w:pStyle w:val="normal0"/>
        <w:spacing w:line="240" w:lineRule="auto"/>
        <w:contextualSpacing/>
        <w:rPr>
          <w:rFonts w:ascii="Times New Roman" w:hAnsi="Times New Roman" w:cs="Times New Roman"/>
          <w:color w:val="0000FF"/>
          <w:sz w:val="28"/>
          <w:szCs w:val="28"/>
        </w:rPr>
      </w:pPr>
      <w:r w:rsidRPr="000A4C93">
        <w:rPr>
          <w:rFonts w:ascii="Times New Roman" w:hAnsi="Times New Roman" w:cs="Times New Roman"/>
          <w:sz w:val="28"/>
          <w:szCs w:val="28"/>
        </w:rPr>
        <w:t xml:space="preserve">Tells an interesting story:  </w:t>
      </w:r>
      <w:r w:rsidRPr="000A4C93">
        <w:rPr>
          <w:rFonts w:ascii="Times New Roman" w:hAnsi="Times New Roman" w:cs="Times New Roman"/>
          <w:color w:val="0000FF"/>
          <w:sz w:val="28"/>
          <w:szCs w:val="28"/>
        </w:rPr>
        <w:t>E</w:t>
      </w:r>
    </w:p>
    <w:p w14:paraId="3E52A7F1" w14:textId="79682ED3" w:rsidR="000B0949" w:rsidRPr="003D635F" w:rsidRDefault="000B0949" w:rsidP="000B0949">
      <w:pPr>
        <w:pStyle w:val="normal0"/>
        <w:spacing w:line="240" w:lineRule="auto"/>
        <w:contextualSpacing/>
        <w:rPr>
          <w:rFonts w:ascii="Times New Roman" w:hAnsi="Times New Roman" w:cs="Times New Roman"/>
          <w:color w:val="auto"/>
          <w:sz w:val="28"/>
          <w:szCs w:val="28"/>
        </w:rPr>
      </w:pPr>
      <w:r>
        <w:rPr>
          <w:rFonts w:ascii="Times New Roman" w:hAnsi="Times New Roman" w:cs="Times New Roman"/>
          <w:color w:val="auto"/>
          <w:sz w:val="28"/>
          <w:szCs w:val="28"/>
        </w:rPr>
        <w:t xml:space="preserve">Writing mechanics:  </w:t>
      </w:r>
      <w:r w:rsidR="002376E4">
        <w:rPr>
          <w:rFonts w:ascii="Times New Roman" w:hAnsi="Times New Roman" w:cs="Times New Roman"/>
          <w:color w:val="0000FF"/>
          <w:sz w:val="28"/>
          <w:szCs w:val="28"/>
        </w:rPr>
        <w:t>G+</w:t>
      </w:r>
    </w:p>
    <w:p w14:paraId="0401A039" w14:textId="77777777" w:rsidR="000B0949" w:rsidRPr="000A4C93" w:rsidRDefault="000B0949" w:rsidP="000B0949">
      <w:pPr>
        <w:pStyle w:val="normal0"/>
        <w:spacing w:line="240" w:lineRule="auto"/>
        <w:contextualSpacing/>
        <w:rPr>
          <w:rFonts w:ascii="Times New Roman" w:hAnsi="Times New Roman" w:cs="Times New Roman"/>
          <w:sz w:val="28"/>
          <w:szCs w:val="28"/>
        </w:rPr>
      </w:pPr>
    </w:p>
    <w:p w14:paraId="4D6C4BC0" w14:textId="77777777" w:rsidR="000B0949" w:rsidRPr="000A4C93" w:rsidRDefault="000B0949" w:rsidP="000B0949">
      <w:pPr>
        <w:pStyle w:val="normal0"/>
        <w:spacing w:line="240" w:lineRule="auto"/>
        <w:contextualSpacing/>
        <w:rPr>
          <w:rFonts w:ascii="Times New Roman" w:hAnsi="Times New Roman" w:cs="Times New Roman"/>
          <w:sz w:val="28"/>
          <w:szCs w:val="28"/>
        </w:rPr>
      </w:pPr>
      <w:r w:rsidRPr="000A4C93">
        <w:rPr>
          <w:rFonts w:ascii="Times New Roman" w:hAnsi="Times New Roman" w:cs="Times New Roman"/>
          <w:sz w:val="28"/>
          <w:szCs w:val="28"/>
        </w:rPr>
        <w:t>E = Excellent</w:t>
      </w:r>
    </w:p>
    <w:p w14:paraId="4EA2E28F" w14:textId="77777777" w:rsidR="000B0949" w:rsidRPr="000A4C93" w:rsidRDefault="000B0949" w:rsidP="000B0949">
      <w:pPr>
        <w:pStyle w:val="normal0"/>
        <w:spacing w:line="240" w:lineRule="auto"/>
        <w:contextualSpacing/>
        <w:rPr>
          <w:rFonts w:ascii="Times New Roman" w:hAnsi="Times New Roman" w:cs="Times New Roman"/>
          <w:sz w:val="28"/>
          <w:szCs w:val="28"/>
        </w:rPr>
      </w:pPr>
      <w:r w:rsidRPr="000A4C93">
        <w:rPr>
          <w:rFonts w:ascii="Times New Roman" w:hAnsi="Times New Roman" w:cs="Times New Roman"/>
          <w:sz w:val="28"/>
          <w:szCs w:val="28"/>
        </w:rPr>
        <w:t>G = Good</w:t>
      </w:r>
    </w:p>
    <w:p w14:paraId="59DA71AC" w14:textId="77777777" w:rsidR="000B0949" w:rsidRPr="000A4C93" w:rsidRDefault="000B0949" w:rsidP="000B0949">
      <w:pPr>
        <w:pStyle w:val="normal0"/>
        <w:spacing w:line="240" w:lineRule="auto"/>
        <w:contextualSpacing/>
        <w:rPr>
          <w:rFonts w:ascii="Times New Roman" w:hAnsi="Times New Roman" w:cs="Times New Roman"/>
          <w:sz w:val="28"/>
          <w:szCs w:val="28"/>
        </w:rPr>
      </w:pPr>
      <w:r w:rsidRPr="000A4C93">
        <w:rPr>
          <w:rFonts w:ascii="Times New Roman" w:hAnsi="Times New Roman" w:cs="Times New Roman"/>
          <w:sz w:val="28"/>
          <w:szCs w:val="28"/>
        </w:rPr>
        <w:t>MN = More Needed</w:t>
      </w:r>
    </w:p>
    <w:p w14:paraId="2C47B8A4" w14:textId="77777777" w:rsidR="000B0949" w:rsidRDefault="000B0949" w:rsidP="000B0949">
      <w:pPr>
        <w:pStyle w:val="normal0"/>
        <w:spacing w:line="240" w:lineRule="auto"/>
        <w:contextualSpacing/>
        <w:rPr>
          <w:rFonts w:ascii="Times New Roman" w:hAnsi="Times New Roman" w:cs="Times New Roman"/>
          <w:sz w:val="28"/>
          <w:szCs w:val="28"/>
        </w:rPr>
      </w:pPr>
      <w:r w:rsidRPr="000A4C93">
        <w:rPr>
          <w:rFonts w:ascii="Times New Roman" w:hAnsi="Times New Roman" w:cs="Times New Roman"/>
          <w:sz w:val="28"/>
          <w:szCs w:val="28"/>
        </w:rPr>
        <w:t>M = Missing</w:t>
      </w:r>
    </w:p>
    <w:p w14:paraId="5683274C" w14:textId="77777777" w:rsidR="000B0949" w:rsidRDefault="000B0949" w:rsidP="000B0949">
      <w:pPr>
        <w:pStyle w:val="normal0"/>
        <w:spacing w:line="240" w:lineRule="auto"/>
        <w:contextualSpacing/>
        <w:rPr>
          <w:rFonts w:ascii="Times New Roman" w:hAnsi="Times New Roman" w:cs="Times New Roman"/>
          <w:sz w:val="24"/>
          <w:szCs w:val="24"/>
        </w:rPr>
      </w:pPr>
    </w:p>
    <w:p w14:paraId="00875F89" w14:textId="77777777" w:rsidR="000B0949" w:rsidRPr="00FE2A21" w:rsidRDefault="000B0949" w:rsidP="000B0949">
      <w:r>
        <w:rPr>
          <w:rFonts w:ascii="Times New Roman" w:hAnsi="Times New Roman" w:cs="Times New Roman"/>
          <w:color w:val="FF0000"/>
          <w:sz w:val="28"/>
          <w:szCs w:val="28"/>
        </w:rPr>
        <w:t xml:space="preserve">Very interesting and well researched paper!  I learned a lot from it.  </w:t>
      </w:r>
      <w:r>
        <w:rPr>
          <w:rFonts w:ascii="Times New Roman" w:hAnsi="Times New Roman" w:cs="Times New Roman"/>
          <w:color w:val="FF0000"/>
          <w:sz w:val="28"/>
          <w:szCs w:val="28"/>
        </w:rPr>
        <w:br/>
      </w:r>
      <w:r w:rsidRPr="00ED7C37">
        <w:rPr>
          <w:rFonts w:ascii="Times New Roman" w:hAnsi="Times New Roman" w:cs="Times New Roman"/>
          <w:color w:val="FF0000"/>
          <w:sz w:val="28"/>
          <w:szCs w:val="28"/>
        </w:rPr>
        <w:t xml:space="preserve">See </w:t>
      </w:r>
      <w:r>
        <w:rPr>
          <w:rFonts w:ascii="Times New Roman" w:hAnsi="Times New Roman" w:cs="Times New Roman"/>
          <w:color w:val="FF0000"/>
          <w:sz w:val="28"/>
          <w:szCs w:val="28"/>
        </w:rPr>
        <w:t xml:space="preserve">other </w:t>
      </w:r>
      <w:r w:rsidRPr="00ED7C37">
        <w:rPr>
          <w:rFonts w:ascii="Times New Roman" w:hAnsi="Times New Roman" w:cs="Times New Roman"/>
          <w:color w:val="FF0000"/>
          <w:sz w:val="28"/>
          <w:szCs w:val="28"/>
        </w:rPr>
        <w:t>comments below</w:t>
      </w:r>
    </w:p>
    <w:p w14:paraId="6468C4D6" w14:textId="77777777" w:rsidR="00100D94" w:rsidRDefault="00672994" w:rsidP="00100D94">
      <w:pPr>
        <w:spacing w:line="480" w:lineRule="auto"/>
        <w:jc w:val="center"/>
        <w:rPr>
          <w:rFonts w:ascii="Times New Roman" w:hAnsi="Times New Roman" w:cs="Times New Roman"/>
          <w:lang w:val="en-US"/>
        </w:rPr>
      </w:pPr>
      <w:r>
        <w:rPr>
          <w:rFonts w:ascii="Times New Roman" w:hAnsi="Times New Roman" w:cs="Times New Roman"/>
          <w:lang w:val="en-US"/>
        </w:rPr>
        <w:t>Ala</w:t>
      </w:r>
      <w:r w:rsidR="00100D94">
        <w:rPr>
          <w:rFonts w:ascii="Times New Roman" w:hAnsi="Times New Roman" w:cs="Times New Roman"/>
          <w:lang w:val="en-US"/>
        </w:rPr>
        <w:t>n Turing’s Life and Achievements</w:t>
      </w:r>
    </w:p>
    <w:p w14:paraId="22543D2E" w14:textId="37B652C5" w:rsidR="00672994" w:rsidRDefault="00672994" w:rsidP="00672994">
      <w:pPr>
        <w:spacing w:line="480" w:lineRule="auto"/>
        <w:rPr>
          <w:rFonts w:ascii="Times New Roman" w:hAnsi="Times New Roman" w:cs="Times New Roman"/>
          <w:lang w:val="en-US"/>
        </w:rPr>
      </w:pPr>
      <w:r>
        <w:rPr>
          <w:rFonts w:ascii="Times New Roman" w:hAnsi="Times New Roman" w:cs="Times New Roman"/>
          <w:lang w:val="en-US"/>
        </w:rPr>
        <w:tab/>
      </w:r>
      <w:r w:rsidR="00ED47F9">
        <w:rPr>
          <w:rFonts w:ascii="Times New Roman" w:hAnsi="Times New Roman" w:cs="Times New Roman"/>
          <w:lang w:val="en-US"/>
        </w:rPr>
        <w:t>Alan Turing was born</w:t>
      </w:r>
      <w:r w:rsidR="00911D03">
        <w:rPr>
          <w:rFonts w:ascii="Times New Roman" w:hAnsi="Times New Roman" w:cs="Times New Roman"/>
          <w:lang w:val="en-US"/>
        </w:rPr>
        <w:t xml:space="preserve"> in 1912</w:t>
      </w:r>
      <w:r w:rsidR="00ED47F9">
        <w:rPr>
          <w:rFonts w:ascii="Times New Roman" w:hAnsi="Times New Roman" w:cs="Times New Roman"/>
          <w:lang w:val="en-US"/>
        </w:rPr>
        <w:t xml:space="preserve"> in </w:t>
      </w:r>
      <w:commentRangeStart w:id="0"/>
      <w:del w:id="1" w:author="Jason Schattman" w:date="2015-09-20T18:46:00Z">
        <w:r w:rsidR="00ED47F9" w:rsidDel="000B0949">
          <w:rPr>
            <w:rFonts w:ascii="Times New Roman" w:hAnsi="Times New Roman" w:cs="Times New Roman"/>
            <w:lang w:val="en-US"/>
          </w:rPr>
          <w:delText xml:space="preserve">a neighbourhood in </w:delText>
        </w:r>
      </w:del>
      <w:commentRangeEnd w:id="0"/>
      <w:r w:rsidR="002376E4">
        <w:rPr>
          <w:rStyle w:val="CommentReference"/>
        </w:rPr>
        <w:commentReference w:id="0"/>
      </w:r>
      <w:r w:rsidR="00ED47F9">
        <w:rPr>
          <w:rFonts w:ascii="Times New Roman" w:hAnsi="Times New Roman" w:cs="Times New Roman"/>
          <w:lang w:val="en-US"/>
        </w:rPr>
        <w:t xml:space="preserve">West London. Unbeknownst to his parents at the time, he would grow up to be </w:t>
      </w:r>
      <w:ins w:id="2" w:author="Jason Schattman" w:date="2015-09-20T18:46:00Z">
        <w:r w:rsidR="00491C90">
          <w:rPr>
            <w:rFonts w:ascii="Times New Roman" w:hAnsi="Times New Roman" w:cs="Times New Roman"/>
            <w:lang w:val="en-US"/>
          </w:rPr>
          <w:t xml:space="preserve">one </w:t>
        </w:r>
      </w:ins>
      <w:r w:rsidR="00ED47F9">
        <w:rPr>
          <w:rFonts w:ascii="Times New Roman" w:hAnsi="Times New Roman" w:cs="Times New Roman"/>
          <w:lang w:val="en-US"/>
        </w:rPr>
        <w:t xml:space="preserve">of the most influential computer scientists of all time. From a young age, Turing displayed </w:t>
      </w:r>
      <w:r w:rsidR="00D57030">
        <w:rPr>
          <w:rFonts w:ascii="Times New Roman" w:hAnsi="Times New Roman" w:cs="Times New Roman"/>
          <w:lang w:val="en-US"/>
        </w:rPr>
        <w:t xml:space="preserve">a </w:t>
      </w:r>
      <w:r w:rsidR="00ED47F9">
        <w:rPr>
          <w:rFonts w:ascii="Times New Roman" w:hAnsi="Times New Roman" w:cs="Times New Roman"/>
          <w:lang w:val="en-US"/>
        </w:rPr>
        <w:t>remarkable potential for problem-solving.</w:t>
      </w:r>
      <w:r w:rsidR="00A84E59">
        <w:rPr>
          <w:rFonts w:ascii="Times New Roman" w:hAnsi="Times New Roman" w:cs="Times New Roman"/>
          <w:lang w:val="en-US"/>
        </w:rPr>
        <w:t xml:space="preserve"> </w:t>
      </w:r>
      <w:r w:rsidR="00911D03">
        <w:rPr>
          <w:rFonts w:ascii="Times New Roman" w:hAnsi="Times New Roman" w:cs="Times New Roman"/>
          <w:lang w:val="en-US"/>
        </w:rPr>
        <w:t xml:space="preserve">By age 16, </w:t>
      </w:r>
      <w:commentRangeStart w:id="3"/>
      <w:r w:rsidR="00073F4C">
        <w:rPr>
          <w:rFonts w:ascii="Times New Roman" w:hAnsi="Times New Roman" w:cs="Times New Roman"/>
          <w:lang w:val="en-US"/>
        </w:rPr>
        <w:t xml:space="preserve">Turing could grasp the concepts of Einstein’s theories. </w:t>
      </w:r>
      <w:commentRangeEnd w:id="3"/>
      <w:r w:rsidR="00491C90">
        <w:rPr>
          <w:rStyle w:val="CommentReference"/>
        </w:rPr>
        <w:commentReference w:id="3"/>
      </w:r>
      <w:r w:rsidR="00073F4C">
        <w:rPr>
          <w:rFonts w:ascii="Times New Roman" w:hAnsi="Times New Roman" w:cs="Times New Roman"/>
          <w:lang w:val="en-US"/>
        </w:rPr>
        <w:t xml:space="preserve">In college, he studied mathematics rigorously and proved the central limit theorem. Although </w:t>
      </w:r>
      <w:r w:rsidR="00911D03">
        <w:rPr>
          <w:rFonts w:ascii="Times New Roman" w:hAnsi="Times New Roman" w:cs="Times New Roman"/>
          <w:lang w:val="en-US"/>
        </w:rPr>
        <w:t>this had been done</w:t>
      </w:r>
      <w:r w:rsidR="00073F4C">
        <w:rPr>
          <w:rFonts w:ascii="Times New Roman" w:hAnsi="Times New Roman" w:cs="Times New Roman"/>
          <w:lang w:val="en-US"/>
        </w:rPr>
        <w:t xml:space="preserve"> by another mathematician years ago, Turing’s knowledge in math and logic would only increase as time passed. </w:t>
      </w:r>
      <w:r w:rsidR="00160F33">
        <w:rPr>
          <w:rFonts w:ascii="Times New Roman" w:hAnsi="Times New Roman" w:cs="Times New Roman"/>
          <w:lang w:val="en-US"/>
        </w:rPr>
        <w:t>At this point, Turing’s skill in computer science</w:t>
      </w:r>
      <w:r w:rsidR="00493690">
        <w:rPr>
          <w:rFonts w:ascii="Times New Roman" w:hAnsi="Times New Roman" w:cs="Times New Roman"/>
          <w:lang w:val="en-US"/>
        </w:rPr>
        <w:t xml:space="preserve"> also</w:t>
      </w:r>
      <w:r w:rsidR="00160F33">
        <w:rPr>
          <w:rFonts w:ascii="Times New Roman" w:hAnsi="Times New Roman" w:cs="Times New Roman"/>
          <w:lang w:val="en-US"/>
        </w:rPr>
        <w:t xml:space="preserve"> began to develop at a rapid pace: </w:t>
      </w:r>
      <w:commentRangeStart w:id="4"/>
      <w:r w:rsidR="00160F33">
        <w:rPr>
          <w:rFonts w:ascii="Times New Roman" w:hAnsi="Times New Roman" w:cs="Times New Roman"/>
          <w:lang w:val="en-US"/>
        </w:rPr>
        <w:t>b</w:t>
      </w:r>
      <w:r w:rsidR="00073F4C">
        <w:rPr>
          <w:rFonts w:ascii="Times New Roman" w:hAnsi="Times New Roman" w:cs="Times New Roman"/>
          <w:lang w:val="en-US"/>
        </w:rPr>
        <w:t>efore receiving his PhD from Princeton University, Turing</w:t>
      </w:r>
      <w:r w:rsidR="00160F33">
        <w:rPr>
          <w:rFonts w:ascii="Times New Roman" w:hAnsi="Times New Roman" w:cs="Times New Roman"/>
          <w:lang w:val="en-US"/>
        </w:rPr>
        <w:t xml:space="preserve"> designed a theoretical machine. The Turing Machine, as he named it, was able to emulate computer programs of any type and complexity</w:t>
      </w:r>
      <w:r w:rsidR="00A80F97">
        <w:rPr>
          <w:rFonts w:ascii="Times New Roman" w:hAnsi="Times New Roman" w:cs="Times New Roman"/>
          <w:lang w:val="en-US"/>
        </w:rPr>
        <w:t xml:space="preserve">. </w:t>
      </w:r>
      <w:commentRangeEnd w:id="4"/>
      <w:r w:rsidR="00491C90">
        <w:rPr>
          <w:rStyle w:val="CommentReference"/>
        </w:rPr>
        <w:commentReference w:id="4"/>
      </w:r>
      <w:r w:rsidR="00A80F97">
        <w:rPr>
          <w:rFonts w:ascii="Times New Roman" w:hAnsi="Times New Roman" w:cs="Times New Roman"/>
          <w:lang w:val="en-US"/>
        </w:rPr>
        <w:t xml:space="preserve">This machine </w:t>
      </w:r>
      <w:commentRangeStart w:id="5"/>
      <w:r w:rsidR="00A80F97">
        <w:rPr>
          <w:rFonts w:ascii="Times New Roman" w:hAnsi="Times New Roman" w:cs="Times New Roman"/>
          <w:lang w:val="en-US"/>
        </w:rPr>
        <w:t>would become a cornerstone of modern computer science</w:t>
      </w:r>
      <w:commentRangeEnd w:id="5"/>
      <w:r w:rsidR="002376E4">
        <w:rPr>
          <w:rStyle w:val="CommentReference"/>
        </w:rPr>
        <w:commentReference w:id="5"/>
      </w:r>
      <w:r w:rsidR="00A80F97">
        <w:rPr>
          <w:rFonts w:ascii="Times New Roman" w:hAnsi="Times New Roman" w:cs="Times New Roman"/>
          <w:lang w:val="en-US"/>
        </w:rPr>
        <w:t>.</w:t>
      </w:r>
    </w:p>
    <w:p w14:paraId="06BA88E4" w14:textId="40741B63" w:rsidR="002778C6" w:rsidRDefault="00F514C7" w:rsidP="006D48E2">
      <w:pPr>
        <w:spacing w:line="480" w:lineRule="auto"/>
        <w:rPr>
          <w:rFonts w:ascii="Times New Roman" w:hAnsi="Times New Roman" w:cs="Times New Roman"/>
          <w:lang w:val="en-US"/>
        </w:rPr>
      </w:pPr>
      <w:r>
        <w:rPr>
          <w:rFonts w:ascii="Times New Roman" w:hAnsi="Times New Roman" w:cs="Times New Roman"/>
          <w:lang w:val="en-US"/>
        </w:rPr>
        <w:tab/>
      </w:r>
      <w:r w:rsidR="00911D03">
        <w:rPr>
          <w:rFonts w:ascii="Times New Roman" w:hAnsi="Times New Roman" w:cs="Times New Roman"/>
          <w:lang w:val="en-US"/>
        </w:rPr>
        <w:t xml:space="preserve">Turing made his greatest contributions to world history during World War 2.  </w:t>
      </w:r>
      <w:r w:rsidR="006D48E2">
        <w:rPr>
          <w:rFonts w:ascii="Times New Roman" w:hAnsi="Times New Roman" w:cs="Times New Roman"/>
          <w:lang w:val="en-US"/>
        </w:rPr>
        <w:t>One of the critical components of the German military’s function was intelligence, which was required for everything from coordinated attacks to</w:t>
      </w:r>
      <w:r w:rsidR="00B72071">
        <w:rPr>
          <w:rFonts w:ascii="Times New Roman" w:hAnsi="Times New Roman" w:cs="Times New Roman"/>
          <w:lang w:val="en-US"/>
        </w:rPr>
        <w:t xml:space="preserve"> </w:t>
      </w:r>
      <w:r w:rsidR="002778C6">
        <w:rPr>
          <w:rFonts w:ascii="Times New Roman" w:hAnsi="Times New Roman" w:cs="Times New Roman"/>
          <w:lang w:val="en-US"/>
        </w:rPr>
        <w:t>the position of military units</w:t>
      </w:r>
      <w:r w:rsidR="00B72071">
        <w:rPr>
          <w:rFonts w:ascii="Times New Roman" w:hAnsi="Times New Roman" w:cs="Times New Roman"/>
          <w:lang w:val="en-US"/>
        </w:rPr>
        <w:t xml:space="preserve"> at any give</w:t>
      </w:r>
      <w:r w:rsidR="00911D03">
        <w:rPr>
          <w:rFonts w:ascii="Times New Roman" w:hAnsi="Times New Roman" w:cs="Times New Roman"/>
          <w:lang w:val="en-US"/>
        </w:rPr>
        <w:t xml:space="preserve">n time. In order for the German armies </w:t>
      </w:r>
      <w:r w:rsidR="00B72071">
        <w:rPr>
          <w:rFonts w:ascii="Times New Roman" w:hAnsi="Times New Roman" w:cs="Times New Roman"/>
          <w:lang w:val="en-US"/>
        </w:rPr>
        <w:t>to send</w:t>
      </w:r>
      <w:r w:rsidR="002778C6">
        <w:rPr>
          <w:rFonts w:ascii="Times New Roman" w:hAnsi="Times New Roman" w:cs="Times New Roman"/>
          <w:lang w:val="en-US"/>
        </w:rPr>
        <w:t xml:space="preserve"> and receive</w:t>
      </w:r>
      <w:r w:rsidR="00B72071">
        <w:rPr>
          <w:rFonts w:ascii="Times New Roman" w:hAnsi="Times New Roman" w:cs="Times New Roman"/>
          <w:lang w:val="en-US"/>
        </w:rPr>
        <w:t xml:space="preserve"> sensitive</w:t>
      </w:r>
      <w:r w:rsidR="002778C6">
        <w:rPr>
          <w:rFonts w:ascii="Times New Roman" w:hAnsi="Times New Roman" w:cs="Times New Roman"/>
          <w:lang w:val="en-US"/>
        </w:rPr>
        <w:t xml:space="preserve"> information</w:t>
      </w:r>
      <w:r w:rsidR="00B72071">
        <w:rPr>
          <w:rFonts w:ascii="Times New Roman" w:hAnsi="Times New Roman" w:cs="Times New Roman"/>
          <w:lang w:val="en-US"/>
        </w:rPr>
        <w:t>,</w:t>
      </w:r>
      <w:ins w:id="6" w:author="Jason Schattman" w:date="2015-09-20T19:51:00Z">
        <w:r w:rsidR="00735FF1">
          <w:rPr>
            <w:rFonts w:ascii="Times New Roman" w:hAnsi="Times New Roman" w:cs="Times New Roman"/>
            <w:lang w:val="en-US"/>
          </w:rPr>
          <w:t xml:space="preserve"> they used a device called an Enigma machine to encrypt their </w:t>
        </w:r>
        <w:r w:rsidR="00735FF1">
          <w:rPr>
            <w:rFonts w:ascii="Times New Roman" w:hAnsi="Times New Roman" w:cs="Times New Roman"/>
            <w:lang w:val="en-US"/>
          </w:rPr>
          <w:lastRenderedPageBreak/>
          <w:t>messages</w:t>
        </w:r>
      </w:ins>
      <w:del w:id="7" w:author="Jason Schattman" w:date="2015-09-20T19:51:00Z">
        <w:r w:rsidR="00B72071" w:rsidDel="00735FF1">
          <w:rPr>
            <w:rFonts w:ascii="Times New Roman" w:hAnsi="Times New Roman" w:cs="Times New Roman"/>
            <w:lang w:val="en-US"/>
          </w:rPr>
          <w:delText xml:space="preserve"> messages had to be encrypted with the help of an Enigma machine</w:delText>
        </w:r>
      </w:del>
      <w:r w:rsidR="00B72071">
        <w:rPr>
          <w:rFonts w:ascii="Times New Roman" w:hAnsi="Times New Roman" w:cs="Times New Roman"/>
          <w:lang w:val="en-US"/>
        </w:rPr>
        <w:t xml:space="preserve">. </w:t>
      </w:r>
      <w:r w:rsidR="002778C6">
        <w:rPr>
          <w:rFonts w:ascii="Times New Roman" w:hAnsi="Times New Roman" w:cs="Times New Roman"/>
          <w:lang w:val="en-US"/>
        </w:rPr>
        <w:t xml:space="preserve">First invented during the First World War, </w:t>
      </w:r>
      <w:del w:id="8" w:author="Jason Schattman" w:date="2015-09-20T19:58:00Z">
        <w:r w:rsidR="002778C6" w:rsidDel="002376E4">
          <w:rPr>
            <w:rFonts w:ascii="Times New Roman" w:hAnsi="Times New Roman" w:cs="Times New Roman"/>
            <w:lang w:val="en-US"/>
          </w:rPr>
          <w:delText xml:space="preserve">military </w:delText>
        </w:r>
      </w:del>
      <w:r w:rsidR="002778C6">
        <w:rPr>
          <w:rFonts w:ascii="Times New Roman" w:hAnsi="Times New Roman" w:cs="Times New Roman"/>
          <w:lang w:val="en-US"/>
        </w:rPr>
        <w:t xml:space="preserve">Enigma machines </w:t>
      </w:r>
      <w:del w:id="9" w:author="Jason Schattman" w:date="2015-09-20T19:58:00Z">
        <w:r w:rsidR="002778C6" w:rsidDel="002376E4">
          <w:rPr>
            <w:rFonts w:ascii="Times New Roman" w:hAnsi="Times New Roman" w:cs="Times New Roman"/>
            <w:lang w:val="en-US"/>
          </w:rPr>
          <w:delText xml:space="preserve">used in the German military </w:delText>
        </w:r>
      </w:del>
      <w:r w:rsidR="002778C6">
        <w:rPr>
          <w:rFonts w:ascii="Times New Roman" w:hAnsi="Times New Roman" w:cs="Times New Roman"/>
          <w:lang w:val="en-US"/>
        </w:rPr>
        <w:t>were excep</w:t>
      </w:r>
      <w:r w:rsidR="00911D03">
        <w:rPr>
          <w:rFonts w:ascii="Times New Roman" w:hAnsi="Times New Roman" w:cs="Times New Roman"/>
          <w:lang w:val="en-US"/>
        </w:rPr>
        <w:t xml:space="preserve">tionally complex for their time, so much so that </w:t>
      </w:r>
      <w:r w:rsidR="004C0340">
        <w:rPr>
          <w:rFonts w:ascii="Times New Roman" w:hAnsi="Times New Roman" w:cs="Times New Roman"/>
          <w:lang w:val="en-US"/>
        </w:rPr>
        <w:t xml:space="preserve">Allied forces </w:t>
      </w:r>
      <w:r w:rsidR="00911D03">
        <w:rPr>
          <w:rFonts w:ascii="Times New Roman" w:hAnsi="Times New Roman" w:cs="Times New Roman"/>
          <w:lang w:val="en-US"/>
        </w:rPr>
        <w:t>were</w:t>
      </w:r>
      <w:r w:rsidR="004C0340">
        <w:rPr>
          <w:rFonts w:ascii="Times New Roman" w:hAnsi="Times New Roman" w:cs="Times New Roman"/>
          <w:lang w:val="en-US"/>
        </w:rPr>
        <w:t xml:space="preserve"> unable to make sense of war messages even if they were intercepted.</w:t>
      </w:r>
      <w:r w:rsidR="002778C6">
        <w:rPr>
          <w:rFonts w:ascii="Times New Roman" w:hAnsi="Times New Roman" w:cs="Times New Roman"/>
          <w:lang w:val="en-US"/>
        </w:rPr>
        <w:t xml:space="preserve"> As the war escalated, various additional complexities were added to the Enigma machine such that encoded messages would be even harder to decipher</w:t>
      </w:r>
      <w:r w:rsidR="002778C6">
        <w:rPr>
          <w:rFonts w:ascii="Times New Roman" w:hAnsi="Times New Roman" w:cs="Times New Roman"/>
          <w:lang w:val="en-US"/>
        </w:rPr>
        <w:t xml:space="preserve">. </w:t>
      </w:r>
      <w:r w:rsidR="00911D03">
        <w:rPr>
          <w:rFonts w:ascii="Times New Roman" w:hAnsi="Times New Roman" w:cs="Times New Roman"/>
          <w:lang w:val="en-US"/>
        </w:rPr>
        <w:t>Before</w:t>
      </w:r>
      <w:r w:rsidR="002778C6">
        <w:rPr>
          <w:rFonts w:ascii="Times New Roman" w:hAnsi="Times New Roman" w:cs="Times New Roman"/>
          <w:lang w:val="en-US"/>
        </w:rPr>
        <w:t xml:space="preserve"> the war, Turing was already working with the British government to help analyze the Enigma machine. </w:t>
      </w:r>
      <w:r w:rsidR="00911D03">
        <w:rPr>
          <w:rFonts w:ascii="Times New Roman" w:hAnsi="Times New Roman" w:cs="Times New Roman"/>
          <w:lang w:val="en-US"/>
        </w:rPr>
        <w:t xml:space="preserve"> </w:t>
      </w:r>
      <w:r w:rsidR="002778C6">
        <w:rPr>
          <w:rFonts w:ascii="Times New Roman" w:hAnsi="Times New Roman" w:cs="Times New Roman"/>
          <w:lang w:val="en-US"/>
        </w:rPr>
        <w:t>However, his work intensified with the involvement of Great Britain in the war against Germany. Utilizing his prior expertise in logical deduction and mathematics, Turing began to unlock the Enigma machines’ secrets.</w:t>
      </w:r>
    </w:p>
    <w:p w14:paraId="679F481E" w14:textId="71500AC8" w:rsidR="00F514C7" w:rsidRDefault="002778C6" w:rsidP="006D48E2">
      <w:pPr>
        <w:spacing w:line="480" w:lineRule="auto"/>
        <w:rPr>
          <w:rFonts w:ascii="Times New Roman" w:hAnsi="Times New Roman" w:cs="Times New Roman"/>
          <w:lang w:val="en-US"/>
        </w:rPr>
      </w:pPr>
      <w:r>
        <w:rPr>
          <w:rFonts w:ascii="Times New Roman" w:hAnsi="Times New Roman" w:cs="Times New Roman"/>
          <w:lang w:val="en-US"/>
        </w:rPr>
        <w:tab/>
        <w:t xml:space="preserve">The Enigma machine consisted of a keyboard, </w:t>
      </w:r>
      <w:r w:rsidR="00911D03">
        <w:rPr>
          <w:rFonts w:ascii="Times New Roman" w:hAnsi="Times New Roman" w:cs="Times New Roman"/>
          <w:lang w:val="en-US"/>
        </w:rPr>
        <w:t xml:space="preserve">three </w:t>
      </w:r>
      <w:r>
        <w:rPr>
          <w:rFonts w:ascii="Times New Roman" w:hAnsi="Times New Roman" w:cs="Times New Roman"/>
          <w:lang w:val="en-US"/>
        </w:rPr>
        <w:t>rotors and a set of other components used to encode messages.</w:t>
      </w:r>
      <w:r w:rsidR="008B67C8">
        <w:rPr>
          <w:rFonts w:ascii="Times New Roman" w:hAnsi="Times New Roman" w:cs="Times New Roman"/>
          <w:lang w:val="en-US"/>
        </w:rPr>
        <w:t xml:space="preserve"> Each of the rotors had 26 notches so that each letter was represented by a notch.</w:t>
      </w:r>
      <w:r>
        <w:rPr>
          <w:rFonts w:ascii="Times New Roman" w:hAnsi="Times New Roman" w:cs="Times New Roman"/>
          <w:lang w:val="en-US"/>
        </w:rPr>
        <w:t xml:space="preserve"> </w:t>
      </w:r>
      <w:r w:rsidR="005546E3">
        <w:rPr>
          <w:rFonts w:ascii="Times New Roman" w:hAnsi="Times New Roman" w:cs="Times New Roman"/>
          <w:lang w:val="en-US"/>
        </w:rPr>
        <w:t xml:space="preserve">The Enigma machine encodes </w:t>
      </w:r>
      <w:r w:rsidR="00404995">
        <w:rPr>
          <w:rFonts w:ascii="Times New Roman" w:hAnsi="Times New Roman" w:cs="Times New Roman"/>
          <w:lang w:val="en-US"/>
        </w:rPr>
        <w:t xml:space="preserve">messages by substituting a letter for another. When a letter is </w:t>
      </w:r>
      <w:r w:rsidR="00911D03">
        <w:rPr>
          <w:rFonts w:ascii="Times New Roman" w:hAnsi="Times New Roman" w:cs="Times New Roman"/>
          <w:lang w:val="en-US"/>
        </w:rPr>
        <w:t>pressed on the keyboard, it is sent</w:t>
      </w:r>
      <w:r w:rsidR="00404995">
        <w:rPr>
          <w:rFonts w:ascii="Times New Roman" w:hAnsi="Times New Roman" w:cs="Times New Roman"/>
          <w:lang w:val="en-US"/>
        </w:rPr>
        <w:t xml:space="preserve"> through the rotors which scramble it based on the positions of the rotors before outputting the letter. </w:t>
      </w:r>
      <w:r w:rsidR="00911D03">
        <w:rPr>
          <w:rFonts w:ascii="Times New Roman" w:hAnsi="Times New Roman" w:cs="Times New Roman"/>
          <w:lang w:val="en-US"/>
        </w:rPr>
        <w:t xml:space="preserve"> </w:t>
      </w:r>
      <w:r w:rsidR="00404995">
        <w:rPr>
          <w:rFonts w:ascii="Times New Roman" w:hAnsi="Times New Roman" w:cs="Times New Roman"/>
          <w:lang w:val="en-US"/>
        </w:rPr>
        <w:t xml:space="preserve">Moreover, the next letter to be scrambled </w:t>
      </w:r>
      <w:r w:rsidR="004C0340">
        <w:rPr>
          <w:rFonts w:ascii="Times New Roman" w:hAnsi="Times New Roman" w:cs="Times New Roman"/>
          <w:lang w:val="en-US"/>
        </w:rPr>
        <w:t xml:space="preserve">will be done so in a different way than the one </w:t>
      </w:r>
      <w:r w:rsidR="00911D03">
        <w:rPr>
          <w:rFonts w:ascii="Times New Roman" w:hAnsi="Times New Roman" w:cs="Times New Roman"/>
          <w:lang w:val="en-US"/>
        </w:rPr>
        <w:t>before</w:t>
      </w:r>
      <w:r w:rsidR="004C0340">
        <w:rPr>
          <w:rFonts w:ascii="Times New Roman" w:hAnsi="Times New Roman" w:cs="Times New Roman"/>
          <w:lang w:val="en-US"/>
        </w:rPr>
        <w:t xml:space="preserve"> because each rotor in the machine changes its position after scrambling a certain number of letters at different intervals. The resulting encoded message is very hard to decipher. Polish cryptanalysts attempted to decipher the Enigma before Turing</w:t>
      </w:r>
      <w:r w:rsidR="00911D03">
        <w:rPr>
          <w:rFonts w:ascii="Times New Roman" w:hAnsi="Times New Roman" w:cs="Times New Roman"/>
          <w:lang w:val="en-US"/>
        </w:rPr>
        <w:t xml:space="preserve"> but failed</w:t>
      </w:r>
      <w:r w:rsidR="004C0340">
        <w:rPr>
          <w:rFonts w:ascii="Times New Roman" w:hAnsi="Times New Roman" w:cs="Times New Roman"/>
          <w:lang w:val="en-US"/>
        </w:rPr>
        <w:t>. However, Turing devised a unique way to approach the problem.</w:t>
      </w:r>
    </w:p>
    <w:p w14:paraId="28AC67E3" w14:textId="4D7A0AA6" w:rsidR="00100D94" w:rsidRDefault="004C0340" w:rsidP="00A0292B">
      <w:pPr>
        <w:spacing w:line="480" w:lineRule="auto"/>
        <w:rPr>
          <w:rFonts w:ascii="Times New Roman" w:hAnsi="Times New Roman" w:cs="Times New Roman"/>
          <w:lang w:val="en-US"/>
        </w:rPr>
      </w:pPr>
      <w:r>
        <w:rPr>
          <w:rFonts w:ascii="Times New Roman" w:hAnsi="Times New Roman" w:cs="Times New Roman"/>
          <w:lang w:val="en-US"/>
        </w:rPr>
        <w:tab/>
      </w:r>
      <w:r w:rsidR="008E4BB2">
        <w:rPr>
          <w:rFonts w:ascii="Times New Roman" w:hAnsi="Times New Roman" w:cs="Times New Roman"/>
          <w:lang w:val="en-US"/>
        </w:rPr>
        <w:t xml:space="preserve">Alan Turing’s solution to the Enigma machine came in the form of another machine called a “bombe.” The bombe </w:t>
      </w:r>
      <w:r w:rsidR="00771250">
        <w:rPr>
          <w:rFonts w:ascii="Times New Roman" w:hAnsi="Times New Roman" w:cs="Times New Roman"/>
          <w:lang w:val="en-US"/>
        </w:rPr>
        <w:t>was a collection of cogs that emulated an Enigma machine’s workings. Groups of three cogs represented the rotors normally used on an Enigma machine. The Enigma machine relied on a “crib.” Cribs were pieces of messages that Allied forces ex</w:t>
      </w:r>
      <w:r w:rsidR="00F878E7">
        <w:rPr>
          <w:rFonts w:ascii="Times New Roman" w:hAnsi="Times New Roman" w:cs="Times New Roman"/>
          <w:lang w:val="en-US"/>
        </w:rPr>
        <w:t xml:space="preserve">pected to be within the encrypted message. For instance, </w:t>
      </w:r>
      <w:r w:rsidR="001648F9">
        <w:rPr>
          <w:rFonts w:ascii="Times New Roman" w:hAnsi="Times New Roman" w:cs="Times New Roman"/>
          <w:lang w:val="en-US"/>
        </w:rPr>
        <w:t xml:space="preserve">espionage revealed that </w:t>
      </w:r>
      <w:r w:rsidR="00911D03">
        <w:rPr>
          <w:rFonts w:ascii="Times New Roman" w:hAnsi="Times New Roman" w:cs="Times New Roman"/>
          <w:lang w:val="en-US"/>
        </w:rPr>
        <w:t>the Germans sent weather reports at the same times each day</w:t>
      </w:r>
      <w:r w:rsidR="00F878E7">
        <w:rPr>
          <w:rFonts w:ascii="Times New Roman" w:hAnsi="Times New Roman" w:cs="Times New Roman"/>
          <w:lang w:val="en-US"/>
        </w:rPr>
        <w:t xml:space="preserve">. </w:t>
      </w:r>
      <w:r w:rsidR="0053084B">
        <w:rPr>
          <w:rFonts w:ascii="Times New Roman" w:hAnsi="Times New Roman" w:cs="Times New Roman"/>
          <w:lang w:val="en-US"/>
        </w:rPr>
        <w:t xml:space="preserve"> </w:t>
      </w:r>
      <w:bookmarkStart w:id="10" w:name="_GoBack"/>
      <w:bookmarkEnd w:id="10"/>
      <w:r w:rsidR="00F878E7">
        <w:rPr>
          <w:rFonts w:ascii="Times New Roman" w:hAnsi="Times New Roman" w:cs="Times New Roman"/>
          <w:lang w:val="en-US"/>
        </w:rPr>
        <w:t xml:space="preserve">In these messages, the German word for “weather” </w:t>
      </w:r>
      <w:r w:rsidR="00911D03">
        <w:rPr>
          <w:rFonts w:ascii="Times New Roman" w:hAnsi="Times New Roman" w:cs="Times New Roman"/>
          <w:lang w:val="en-US"/>
        </w:rPr>
        <w:t xml:space="preserve">always </w:t>
      </w:r>
      <w:r w:rsidR="00F878E7">
        <w:rPr>
          <w:rFonts w:ascii="Times New Roman" w:hAnsi="Times New Roman" w:cs="Times New Roman"/>
          <w:lang w:val="en-US"/>
        </w:rPr>
        <w:t xml:space="preserve">appeared at the </w:t>
      </w:r>
      <w:r w:rsidR="00911D03">
        <w:rPr>
          <w:rFonts w:ascii="Times New Roman" w:hAnsi="Times New Roman" w:cs="Times New Roman"/>
          <w:lang w:val="en-US"/>
        </w:rPr>
        <w:t>top</w:t>
      </w:r>
      <w:r w:rsidR="00F878E7">
        <w:rPr>
          <w:rFonts w:ascii="Times New Roman" w:hAnsi="Times New Roman" w:cs="Times New Roman"/>
          <w:lang w:val="en-US"/>
        </w:rPr>
        <w:t xml:space="preserve"> </w:t>
      </w:r>
      <w:r w:rsidR="00911D03">
        <w:rPr>
          <w:rFonts w:ascii="Times New Roman" w:hAnsi="Times New Roman" w:cs="Times New Roman"/>
          <w:lang w:val="en-US"/>
        </w:rPr>
        <w:t>of the</w:t>
      </w:r>
      <w:r w:rsidR="00F878E7">
        <w:rPr>
          <w:rFonts w:ascii="Times New Roman" w:hAnsi="Times New Roman" w:cs="Times New Roman"/>
          <w:lang w:val="en-US"/>
        </w:rPr>
        <w:t xml:space="preserve"> report – an extremely valuable clue for Turing and other Allied code-breakers. </w:t>
      </w:r>
      <w:r w:rsidR="00386FC3">
        <w:rPr>
          <w:rFonts w:ascii="Times New Roman" w:hAnsi="Times New Roman" w:cs="Times New Roman"/>
          <w:lang w:val="en-US"/>
        </w:rPr>
        <w:t>Once a crib was found, t</w:t>
      </w:r>
      <w:r w:rsidR="00A0292B">
        <w:rPr>
          <w:rFonts w:ascii="Times New Roman" w:hAnsi="Times New Roman" w:cs="Times New Roman"/>
          <w:lang w:val="en-US"/>
        </w:rPr>
        <w:t xml:space="preserve">he bombe would be wired such that it was consistent with the information given by the crib. At this point, messages would be able to be decoded through a brute force attack. The bombe’s cogs would then run through every possible </w:t>
      </w:r>
      <w:r w:rsidR="00A0292B">
        <w:rPr>
          <w:rFonts w:ascii="Times New Roman" w:hAnsi="Times New Roman" w:cs="Times New Roman"/>
          <w:lang w:val="en-US"/>
        </w:rPr>
        <w:lastRenderedPageBreak/>
        <w:t>Enigma rotor configuration while ruling out certain settings based on logical contradictions and weaknesses known to the Enigma – for instance, the fact that the Enigma never encoded a letter with the same letter as itself. This process would continue until the bombe found a rotor setting that began to show signs of a coherent m</w:t>
      </w:r>
      <w:r w:rsidR="001648F9">
        <w:rPr>
          <w:rFonts w:ascii="Times New Roman" w:hAnsi="Times New Roman" w:cs="Times New Roman"/>
          <w:lang w:val="en-US"/>
        </w:rPr>
        <w:t xml:space="preserve">essage. </w:t>
      </w:r>
      <w:r w:rsidR="00911D03">
        <w:rPr>
          <w:rFonts w:ascii="Times New Roman" w:hAnsi="Times New Roman" w:cs="Times New Roman"/>
          <w:lang w:val="en-US"/>
        </w:rPr>
        <w:t xml:space="preserve"> </w:t>
      </w:r>
      <w:r w:rsidR="001648F9">
        <w:rPr>
          <w:rFonts w:ascii="Times New Roman" w:hAnsi="Times New Roman" w:cs="Times New Roman"/>
          <w:lang w:val="en-US"/>
        </w:rPr>
        <w:t xml:space="preserve">However, the Germans changed </w:t>
      </w:r>
      <w:r w:rsidR="003054DE">
        <w:rPr>
          <w:rFonts w:ascii="Times New Roman" w:hAnsi="Times New Roman" w:cs="Times New Roman"/>
          <w:lang w:val="en-US"/>
        </w:rPr>
        <w:t>the rotors</w:t>
      </w:r>
      <w:r w:rsidR="00911D03">
        <w:rPr>
          <w:rFonts w:ascii="Times New Roman" w:hAnsi="Times New Roman" w:cs="Times New Roman"/>
          <w:lang w:val="en-US"/>
        </w:rPr>
        <w:t>’</w:t>
      </w:r>
      <w:r w:rsidR="003054DE">
        <w:rPr>
          <w:rFonts w:ascii="Times New Roman" w:hAnsi="Times New Roman" w:cs="Times New Roman"/>
          <w:lang w:val="en-US"/>
        </w:rPr>
        <w:t xml:space="preserve"> settings for their Enigma machines on a regular basis, so code-breaking was a constant </w:t>
      </w:r>
      <w:r w:rsidR="00911D03">
        <w:rPr>
          <w:rFonts w:ascii="Times New Roman" w:hAnsi="Times New Roman" w:cs="Times New Roman"/>
          <w:lang w:val="en-US"/>
        </w:rPr>
        <w:t>challenge</w:t>
      </w:r>
      <w:r w:rsidR="003054DE">
        <w:rPr>
          <w:rFonts w:ascii="Times New Roman" w:hAnsi="Times New Roman" w:cs="Times New Roman"/>
          <w:lang w:val="en-US"/>
        </w:rPr>
        <w:t xml:space="preserve">. </w:t>
      </w:r>
      <w:r w:rsidR="00772F99">
        <w:rPr>
          <w:rFonts w:ascii="Times New Roman" w:hAnsi="Times New Roman" w:cs="Times New Roman"/>
          <w:lang w:val="en-US"/>
        </w:rPr>
        <w:t>Even so</w:t>
      </w:r>
      <w:r w:rsidR="003054DE">
        <w:rPr>
          <w:rFonts w:ascii="Times New Roman" w:hAnsi="Times New Roman" w:cs="Times New Roman"/>
          <w:lang w:val="en-US"/>
        </w:rPr>
        <w:t xml:space="preserve">, Turing’s brute force attacks on the Enigma’s code proved to be very effective in decoding valuable information that aided Allied forces during the war. </w:t>
      </w:r>
      <w:r w:rsidR="00911D03">
        <w:rPr>
          <w:rFonts w:ascii="Times New Roman" w:hAnsi="Times New Roman" w:cs="Times New Roman"/>
          <w:lang w:val="en-US"/>
        </w:rPr>
        <w:t>Some</w:t>
      </w:r>
      <w:r w:rsidR="003054DE">
        <w:rPr>
          <w:rFonts w:ascii="Times New Roman" w:hAnsi="Times New Roman" w:cs="Times New Roman"/>
          <w:lang w:val="en-US"/>
        </w:rPr>
        <w:t xml:space="preserve"> sources estimate that, had it not </w:t>
      </w:r>
      <w:r w:rsidR="00911D03">
        <w:rPr>
          <w:rFonts w:ascii="Times New Roman" w:hAnsi="Times New Roman" w:cs="Times New Roman"/>
          <w:lang w:val="en-US"/>
        </w:rPr>
        <w:t>Turing’s cracking the Enigma code</w:t>
      </w:r>
      <w:r w:rsidR="003054DE">
        <w:rPr>
          <w:rFonts w:ascii="Times New Roman" w:hAnsi="Times New Roman" w:cs="Times New Roman"/>
          <w:lang w:val="en-US"/>
        </w:rPr>
        <w:t xml:space="preserve">, </w:t>
      </w:r>
      <w:commentRangeStart w:id="11"/>
      <w:r w:rsidR="003054DE">
        <w:rPr>
          <w:rFonts w:ascii="Times New Roman" w:hAnsi="Times New Roman" w:cs="Times New Roman"/>
          <w:lang w:val="en-US"/>
        </w:rPr>
        <w:t>the war in Europe may have lasted another six years</w:t>
      </w:r>
      <w:commentRangeEnd w:id="11"/>
      <w:r w:rsidR="002376E4">
        <w:rPr>
          <w:rStyle w:val="CommentReference"/>
        </w:rPr>
        <w:commentReference w:id="11"/>
      </w:r>
      <w:r w:rsidR="003054DE">
        <w:rPr>
          <w:rFonts w:ascii="Times New Roman" w:hAnsi="Times New Roman" w:cs="Times New Roman"/>
          <w:lang w:val="en-US"/>
        </w:rPr>
        <w:t>.</w:t>
      </w:r>
    </w:p>
    <w:p w14:paraId="791A4481" w14:textId="0B9A9FB2" w:rsidR="00100D94" w:rsidRDefault="001648F9" w:rsidP="00A0292B">
      <w:pPr>
        <w:spacing w:line="480" w:lineRule="auto"/>
        <w:rPr>
          <w:rFonts w:ascii="Times New Roman" w:hAnsi="Times New Roman" w:cs="Times New Roman"/>
          <w:lang w:val="en-US"/>
        </w:rPr>
      </w:pPr>
      <w:r>
        <w:rPr>
          <w:rFonts w:ascii="Times New Roman" w:hAnsi="Times New Roman" w:cs="Times New Roman"/>
          <w:lang w:val="en-US"/>
        </w:rPr>
        <w:tab/>
        <w:t xml:space="preserve">Alan Turing is mainly known for his work in </w:t>
      </w:r>
      <w:r w:rsidR="0045068A">
        <w:rPr>
          <w:rFonts w:ascii="Times New Roman" w:hAnsi="Times New Roman" w:cs="Times New Roman"/>
          <w:lang w:val="en-US"/>
        </w:rPr>
        <w:t xml:space="preserve">cryptanalysis and early computer science, </w:t>
      </w:r>
      <w:ins w:id="12" w:author="Jason Schattman" w:date="2015-09-20T20:00:00Z">
        <w:r w:rsidR="002376E4">
          <w:rPr>
            <w:rFonts w:ascii="Times New Roman" w:hAnsi="Times New Roman" w:cs="Times New Roman"/>
            <w:lang w:val="en-US"/>
          </w:rPr>
          <w:t xml:space="preserve">though </w:t>
        </w:r>
      </w:ins>
      <w:r w:rsidR="0045068A">
        <w:rPr>
          <w:rFonts w:ascii="Times New Roman" w:hAnsi="Times New Roman" w:cs="Times New Roman"/>
          <w:lang w:val="en-US"/>
        </w:rPr>
        <w:t xml:space="preserve">not all of the attention that he garnered was positive. Early in his life, teachers disapproved of his focus on mathematics and science because the British curriculum at the time placed a greater emphasis on literature, history, </w:t>
      </w:r>
      <w:r w:rsidR="00911D03">
        <w:rPr>
          <w:rFonts w:ascii="Times New Roman" w:hAnsi="Times New Roman" w:cs="Times New Roman"/>
          <w:lang w:val="en-US"/>
        </w:rPr>
        <w:t xml:space="preserve">and </w:t>
      </w:r>
      <w:r w:rsidR="0045068A">
        <w:rPr>
          <w:rFonts w:ascii="Times New Roman" w:hAnsi="Times New Roman" w:cs="Times New Roman"/>
          <w:lang w:val="en-US"/>
        </w:rPr>
        <w:t xml:space="preserve">arts. </w:t>
      </w:r>
      <w:r w:rsidR="00911D03">
        <w:rPr>
          <w:rFonts w:ascii="Times New Roman" w:hAnsi="Times New Roman" w:cs="Times New Roman"/>
          <w:lang w:val="en-US"/>
        </w:rPr>
        <w:t xml:space="preserve"> </w:t>
      </w:r>
      <w:r w:rsidR="00A00440">
        <w:rPr>
          <w:rFonts w:ascii="Times New Roman" w:hAnsi="Times New Roman" w:cs="Times New Roman"/>
          <w:lang w:val="en-US"/>
        </w:rPr>
        <w:t xml:space="preserve">His headmaster in elementary school even wrote that Turing would be “wasting his time” if he were to only study science. </w:t>
      </w:r>
      <w:r w:rsidR="00911D03">
        <w:rPr>
          <w:rFonts w:ascii="Times New Roman" w:hAnsi="Times New Roman" w:cs="Times New Roman"/>
          <w:lang w:val="en-US"/>
        </w:rPr>
        <w:t xml:space="preserve"> </w:t>
      </w:r>
      <w:r w:rsidR="00A00440">
        <w:rPr>
          <w:rFonts w:ascii="Times New Roman" w:hAnsi="Times New Roman" w:cs="Times New Roman"/>
          <w:lang w:val="en-US"/>
        </w:rPr>
        <w:t>Turing’s eccentricity remained through his adult years. While working on the Enigma machine,</w:t>
      </w:r>
      <w:r w:rsidR="00B11A1F">
        <w:rPr>
          <w:rFonts w:ascii="Times New Roman" w:hAnsi="Times New Roman" w:cs="Times New Roman"/>
          <w:lang w:val="en-US"/>
        </w:rPr>
        <w:t xml:space="preserve"> Turing exhibited </w:t>
      </w:r>
      <w:r w:rsidR="00911D03">
        <w:rPr>
          <w:rFonts w:ascii="Times New Roman" w:hAnsi="Times New Roman" w:cs="Times New Roman"/>
          <w:lang w:val="en-US"/>
        </w:rPr>
        <w:t>a number of strange behaviours:</w:t>
      </w:r>
      <w:r w:rsidR="00B11A1F">
        <w:rPr>
          <w:rFonts w:ascii="Times New Roman" w:hAnsi="Times New Roman" w:cs="Times New Roman"/>
          <w:lang w:val="en-US"/>
        </w:rPr>
        <w:t xml:space="preserve"> </w:t>
      </w:r>
      <w:commentRangeStart w:id="13"/>
      <w:r w:rsidR="00B11A1F">
        <w:rPr>
          <w:rFonts w:ascii="Times New Roman" w:hAnsi="Times New Roman" w:cs="Times New Roman"/>
          <w:lang w:val="en-US"/>
        </w:rPr>
        <w:t xml:space="preserve">wandering around the offices in a gas mask to prevent hay fever, chaining his coffee mug to a pipe to prevent theft, </w:t>
      </w:r>
      <w:commentRangeEnd w:id="13"/>
      <w:r w:rsidR="002376E4">
        <w:rPr>
          <w:rStyle w:val="CommentReference"/>
        </w:rPr>
        <w:commentReference w:id="13"/>
      </w:r>
      <w:r w:rsidR="00B11A1F">
        <w:rPr>
          <w:rFonts w:ascii="Times New Roman" w:hAnsi="Times New Roman" w:cs="Times New Roman"/>
          <w:lang w:val="en-US"/>
        </w:rPr>
        <w:t>and so on.</w:t>
      </w:r>
      <w:r w:rsidR="00D97703">
        <w:rPr>
          <w:rFonts w:ascii="Times New Roman" w:hAnsi="Times New Roman" w:cs="Times New Roman"/>
          <w:lang w:val="en-US"/>
        </w:rPr>
        <w:t xml:space="preserve"> However, one of the most controversial aspects of Turing’s life was his sexuality. Alan Turing was homosexual at a time when sodomy laws were still the norm. In 1952, Turing was charged for indecency when it was discovered that he had a relationship with another man. Found guilty, Turing underwent chemical castration and was stripped </w:t>
      </w:r>
      <w:r w:rsidR="00274894">
        <w:rPr>
          <w:rFonts w:ascii="Times New Roman" w:hAnsi="Times New Roman" w:cs="Times New Roman"/>
          <w:lang w:val="en-US"/>
        </w:rPr>
        <w:t>of his</w:t>
      </w:r>
      <w:r w:rsidR="00911D03">
        <w:rPr>
          <w:rFonts w:ascii="Times New Roman" w:hAnsi="Times New Roman" w:cs="Times New Roman"/>
          <w:lang w:val="en-US"/>
        </w:rPr>
        <w:t xml:space="preserve"> duties</w:t>
      </w:r>
      <w:r w:rsidR="00100D94">
        <w:rPr>
          <w:rFonts w:ascii="Times New Roman" w:hAnsi="Times New Roman" w:cs="Times New Roman"/>
          <w:lang w:val="en-US"/>
        </w:rPr>
        <w:t>.</w:t>
      </w:r>
    </w:p>
    <w:p w14:paraId="792E3843" w14:textId="2E56CFC3" w:rsidR="001648F9" w:rsidRPr="00A0292B" w:rsidRDefault="00100D94" w:rsidP="00100D94">
      <w:pPr>
        <w:spacing w:line="480" w:lineRule="auto"/>
        <w:ind w:firstLine="720"/>
        <w:rPr>
          <w:rFonts w:ascii="Times New Roman" w:hAnsi="Times New Roman" w:cs="Times New Roman"/>
          <w:sz w:val="24"/>
        </w:rPr>
      </w:pPr>
      <w:r>
        <w:rPr>
          <w:rFonts w:ascii="Times New Roman" w:hAnsi="Times New Roman" w:cs="Times New Roman"/>
          <w:lang w:val="en-US"/>
        </w:rPr>
        <w:t xml:space="preserve">Turing died in 1954. </w:t>
      </w:r>
      <w:r w:rsidR="00CF5923">
        <w:rPr>
          <w:rFonts w:ascii="Times New Roman" w:hAnsi="Times New Roman" w:cs="Times New Roman"/>
          <w:lang w:val="en-US"/>
        </w:rPr>
        <w:t xml:space="preserve">Although his death was </w:t>
      </w:r>
      <w:r w:rsidR="00911D03">
        <w:rPr>
          <w:rFonts w:ascii="Times New Roman" w:hAnsi="Times New Roman" w:cs="Times New Roman"/>
          <w:lang w:val="en-US"/>
        </w:rPr>
        <w:t>ruled</w:t>
      </w:r>
      <w:r w:rsidR="00CF5923">
        <w:rPr>
          <w:rFonts w:ascii="Times New Roman" w:hAnsi="Times New Roman" w:cs="Times New Roman"/>
          <w:lang w:val="en-US"/>
        </w:rPr>
        <w:t xml:space="preserve"> to be accidental poisoning, </w:t>
      </w:r>
      <w:r w:rsidR="00911D03">
        <w:rPr>
          <w:rFonts w:ascii="Times New Roman" w:hAnsi="Times New Roman" w:cs="Times New Roman"/>
          <w:lang w:val="en-US"/>
        </w:rPr>
        <w:t>it is more likely</w:t>
      </w:r>
      <w:r w:rsidR="00CF5923">
        <w:rPr>
          <w:rFonts w:ascii="Times New Roman" w:hAnsi="Times New Roman" w:cs="Times New Roman"/>
          <w:lang w:val="en-US"/>
        </w:rPr>
        <w:t xml:space="preserve"> that Turing </w:t>
      </w:r>
      <w:r w:rsidR="00911D03">
        <w:rPr>
          <w:rFonts w:ascii="Times New Roman" w:hAnsi="Times New Roman" w:cs="Times New Roman"/>
          <w:lang w:val="en-US"/>
        </w:rPr>
        <w:t xml:space="preserve">committed suicide with cyanide </w:t>
      </w:r>
      <w:r w:rsidR="00772F99">
        <w:rPr>
          <w:rFonts w:ascii="Times New Roman" w:hAnsi="Times New Roman" w:cs="Times New Roman"/>
          <w:lang w:val="en-US"/>
        </w:rPr>
        <w:t>due to his social ostracism.</w:t>
      </w:r>
      <w:r w:rsidR="00CF5923">
        <w:rPr>
          <w:rFonts w:ascii="Times New Roman" w:hAnsi="Times New Roman" w:cs="Times New Roman"/>
          <w:lang w:val="en-US"/>
        </w:rPr>
        <w:t xml:space="preserve"> </w:t>
      </w:r>
      <w:r w:rsidR="00911D03">
        <w:rPr>
          <w:rFonts w:ascii="Times New Roman" w:hAnsi="Times New Roman" w:cs="Times New Roman"/>
          <w:lang w:val="en-US"/>
        </w:rPr>
        <w:t xml:space="preserve"> </w:t>
      </w:r>
      <w:r w:rsidR="00274894">
        <w:rPr>
          <w:rFonts w:ascii="Times New Roman" w:hAnsi="Times New Roman" w:cs="Times New Roman"/>
          <w:lang w:val="en-US"/>
        </w:rPr>
        <w:t xml:space="preserve">Several decades later, Turing was given a posthumous pardon </w:t>
      </w:r>
      <w:r w:rsidR="00785BE3">
        <w:rPr>
          <w:rFonts w:ascii="Times New Roman" w:hAnsi="Times New Roman" w:cs="Times New Roman"/>
          <w:lang w:val="en-US"/>
        </w:rPr>
        <w:t xml:space="preserve">and an apology from the </w:t>
      </w:r>
      <w:r w:rsidR="00911D03">
        <w:rPr>
          <w:rFonts w:ascii="Times New Roman" w:hAnsi="Times New Roman" w:cs="Times New Roman"/>
          <w:lang w:val="en-US"/>
        </w:rPr>
        <w:t xml:space="preserve">British </w:t>
      </w:r>
      <w:r w:rsidR="00785BE3">
        <w:rPr>
          <w:rFonts w:ascii="Times New Roman" w:hAnsi="Times New Roman" w:cs="Times New Roman"/>
          <w:lang w:val="en-US"/>
        </w:rPr>
        <w:t xml:space="preserve">government for his </w:t>
      </w:r>
      <w:r w:rsidR="00911D03">
        <w:rPr>
          <w:rFonts w:ascii="Times New Roman" w:hAnsi="Times New Roman" w:cs="Times New Roman"/>
          <w:lang w:val="en-US"/>
        </w:rPr>
        <w:t xml:space="preserve">ill </w:t>
      </w:r>
      <w:r w:rsidR="00785BE3">
        <w:rPr>
          <w:rFonts w:ascii="Times New Roman" w:hAnsi="Times New Roman" w:cs="Times New Roman"/>
          <w:lang w:val="en-US"/>
        </w:rPr>
        <w:t>treatment.</w:t>
      </w:r>
      <w:r w:rsidR="00B92176">
        <w:rPr>
          <w:rFonts w:ascii="Times New Roman" w:hAnsi="Times New Roman" w:cs="Times New Roman"/>
          <w:lang w:val="en-US"/>
        </w:rPr>
        <w:t xml:space="preserve"> </w:t>
      </w:r>
      <w:r w:rsidR="00911D03">
        <w:rPr>
          <w:rFonts w:ascii="Times New Roman" w:hAnsi="Times New Roman" w:cs="Times New Roman"/>
          <w:lang w:val="en-US"/>
        </w:rPr>
        <w:t xml:space="preserve"> </w:t>
      </w:r>
      <w:r w:rsidR="00B92176">
        <w:rPr>
          <w:rFonts w:ascii="Times New Roman" w:hAnsi="Times New Roman" w:cs="Times New Roman"/>
          <w:lang w:val="en-US"/>
        </w:rPr>
        <w:t>Even without his controversies, Alan Turing remains as one of the most influential computer scientists whose the</w:t>
      </w:r>
      <w:r w:rsidR="00975472">
        <w:rPr>
          <w:rFonts w:ascii="Times New Roman" w:hAnsi="Times New Roman" w:cs="Times New Roman"/>
          <w:lang w:val="en-US"/>
        </w:rPr>
        <w:t>ories and work are still studied by scholars</w:t>
      </w:r>
      <w:r w:rsidR="00B92176">
        <w:rPr>
          <w:rFonts w:ascii="Times New Roman" w:hAnsi="Times New Roman" w:cs="Times New Roman"/>
          <w:lang w:val="en-US"/>
        </w:rPr>
        <w:t>.</w:t>
      </w:r>
      <w:r w:rsidR="00975472">
        <w:rPr>
          <w:rFonts w:ascii="Times New Roman" w:hAnsi="Times New Roman" w:cs="Times New Roman"/>
          <w:lang w:val="en-US"/>
        </w:rPr>
        <w:t xml:space="preserve"> </w:t>
      </w:r>
    </w:p>
    <w:sectPr w:rsidR="001648F9" w:rsidRPr="00A0292B">
      <w:headerReference w:type="default" r:id="rId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on Schattman" w:date="2015-09-20T19:57:00Z" w:initials="JS">
    <w:p w14:paraId="2D14B9A3" w14:textId="3A1D64A2" w:rsidR="002376E4" w:rsidRDefault="002376E4">
      <w:pPr>
        <w:pStyle w:val="CommentText"/>
      </w:pPr>
      <w:r>
        <w:rPr>
          <w:rStyle w:val="CommentReference"/>
        </w:rPr>
        <w:annotationRef/>
      </w:r>
      <w:r>
        <w:t>since presumably any city or town is comprised of neigbourhoods.</w:t>
      </w:r>
    </w:p>
  </w:comment>
  <w:comment w:id="3" w:author="Jason Schattman" w:date="2015-09-20T18:49:00Z" w:initials="JS">
    <w:p w14:paraId="539FED96" w14:textId="396A889B" w:rsidR="00735FF1" w:rsidRDefault="00735FF1">
      <w:pPr>
        <w:pStyle w:val="CommentText"/>
      </w:pPr>
      <w:r>
        <w:rPr>
          <w:rStyle w:val="CommentReference"/>
        </w:rPr>
        <w:annotationRef/>
      </w:r>
      <w:r>
        <w:t>Interesting!</w:t>
      </w:r>
    </w:p>
  </w:comment>
  <w:comment w:id="4" w:author="Jason Schattman" w:date="2015-09-20T18:50:00Z" w:initials="JS">
    <w:p w14:paraId="69324063" w14:textId="47DCFD4A" w:rsidR="00735FF1" w:rsidRDefault="00735FF1">
      <w:pPr>
        <w:pStyle w:val="CommentText"/>
      </w:pPr>
      <w:r>
        <w:rPr>
          <w:rStyle w:val="CommentReference"/>
        </w:rPr>
        <w:annotationRef/>
      </w:r>
      <w:r>
        <w:t>Excellent description, and clearly written.</w:t>
      </w:r>
    </w:p>
  </w:comment>
  <w:comment w:id="5" w:author="Jason Schattman" w:date="2015-09-20T19:57:00Z" w:initials="JS">
    <w:p w14:paraId="68BECDD1" w14:textId="7AEAC3EF" w:rsidR="002376E4" w:rsidRDefault="002376E4">
      <w:pPr>
        <w:pStyle w:val="CommentText"/>
      </w:pPr>
      <w:r>
        <w:rPr>
          <w:rStyle w:val="CommentReference"/>
        </w:rPr>
        <w:annotationRef/>
      </w:r>
      <w:r>
        <w:t>Describe how.</w:t>
      </w:r>
    </w:p>
  </w:comment>
  <w:comment w:id="11" w:author="Jason Schattman" w:date="2015-09-20T20:01:00Z" w:initials="JS">
    <w:p w14:paraId="1E1CA8BA" w14:textId="2D30FE26" w:rsidR="002376E4" w:rsidRDefault="002376E4">
      <w:pPr>
        <w:pStyle w:val="CommentText"/>
      </w:pPr>
      <w:r>
        <w:rPr>
          <w:rStyle w:val="CommentReference"/>
        </w:rPr>
        <w:annotationRef/>
      </w:r>
      <w:r>
        <w:t>Excellent and thorough description of the Engima code and the Allied attempts to crack it.</w:t>
      </w:r>
    </w:p>
  </w:comment>
  <w:comment w:id="13" w:author="Jason Schattman" w:date="2015-09-20T20:00:00Z" w:initials="JS">
    <w:p w14:paraId="3421A6FC" w14:textId="0A0FEB51" w:rsidR="002376E4" w:rsidRDefault="002376E4">
      <w:pPr>
        <w:pStyle w:val="CommentText"/>
      </w:pPr>
      <w:r>
        <w:rPr>
          <w:rStyle w:val="CommentReference"/>
        </w:rPr>
        <w:annotationRef/>
      </w:r>
      <w:r>
        <w:t>Ha ha!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CC1F00" w14:textId="77777777" w:rsidR="00735FF1" w:rsidRDefault="00735FF1" w:rsidP="002778C6">
      <w:pPr>
        <w:spacing w:line="240" w:lineRule="auto"/>
      </w:pPr>
      <w:r>
        <w:separator/>
      </w:r>
    </w:p>
  </w:endnote>
  <w:endnote w:type="continuationSeparator" w:id="0">
    <w:p w14:paraId="539C859C" w14:textId="77777777" w:rsidR="00735FF1" w:rsidRDefault="00735FF1" w:rsidP="002778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314CF6" w14:textId="77777777" w:rsidR="00735FF1" w:rsidRDefault="00735FF1" w:rsidP="002778C6">
      <w:pPr>
        <w:spacing w:line="240" w:lineRule="auto"/>
      </w:pPr>
      <w:r>
        <w:separator/>
      </w:r>
    </w:p>
  </w:footnote>
  <w:footnote w:type="continuationSeparator" w:id="0">
    <w:p w14:paraId="44DC4A72" w14:textId="77777777" w:rsidR="00735FF1" w:rsidRDefault="00735FF1" w:rsidP="002778C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33ED25" w14:textId="77777777" w:rsidR="00735FF1" w:rsidRDefault="0053084B">
    <w:pPr>
      <w:pStyle w:val="Header"/>
      <w:jc w:val="right"/>
    </w:pPr>
    <w:sdt>
      <w:sdtPr>
        <w:id w:val="387538884"/>
        <w:docPartObj>
          <w:docPartGallery w:val="Page Numbers (Top of Page)"/>
          <w:docPartUnique/>
        </w:docPartObj>
      </w:sdtPr>
      <w:sdtEndPr>
        <w:rPr>
          <w:noProof/>
        </w:rPr>
      </w:sdtEndPr>
      <w:sdtContent>
        <w:r w:rsidR="00735FF1">
          <w:fldChar w:fldCharType="begin"/>
        </w:r>
        <w:r w:rsidR="00735FF1">
          <w:instrText xml:space="preserve"> PAGE   \* MERGEFORMAT </w:instrText>
        </w:r>
        <w:r w:rsidR="00735FF1">
          <w:fldChar w:fldCharType="separate"/>
        </w:r>
        <w:r>
          <w:rPr>
            <w:noProof/>
          </w:rPr>
          <w:t>2</w:t>
        </w:r>
        <w:r w:rsidR="00735FF1">
          <w:rPr>
            <w:noProof/>
          </w:rPr>
          <w:fldChar w:fldCharType="end"/>
        </w:r>
      </w:sdtContent>
    </w:sdt>
  </w:p>
  <w:p w14:paraId="451D845A" w14:textId="77777777" w:rsidR="00735FF1" w:rsidRDefault="00735F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42C"/>
    <w:rsid w:val="0006554F"/>
    <w:rsid w:val="00073F4C"/>
    <w:rsid w:val="000B0949"/>
    <w:rsid w:val="000F2C40"/>
    <w:rsid w:val="00100D94"/>
    <w:rsid w:val="00160F33"/>
    <w:rsid w:val="001648F9"/>
    <w:rsid w:val="002376E4"/>
    <w:rsid w:val="00254C6E"/>
    <w:rsid w:val="00274894"/>
    <w:rsid w:val="002778C6"/>
    <w:rsid w:val="002F1002"/>
    <w:rsid w:val="003054DE"/>
    <w:rsid w:val="00386FC3"/>
    <w:rsid w:val="00404995"/>
    <w:rsid w:val="0045068A"/>
    <w:rsid w:val="00491C90"/>
    <w:rsid w:val="00493690"/>
    <w:rsid w:val="004C0340"/>
    <w:rsid w:val="0053084B"/>
    <w:rsid w:val="005546E3"/>
    <w:rsid w:val="00660DD6"/>
    <w:rsid w:val="00672994"/>
    <w:rsid w:val="006C5ADE"/>
    <w:rsid w:val="006D48E2"/>
    <w:rsid w:val="006D7FDB"/>
    <w:rsid w:val="00735FF1"/>
    <w:rsid w:val="00771250"/>
    <w:rsid w:val="00772F99"/>
    <w:rsid w:val="00785BE3"/>
    <w:rsid w:val="0084142C"/>
    <w:rsid w:val="008B1ACE"/>
    <w:rsid w:val="008B67C8"/>
    <w:rsid w:val="008E4BB2"/>
    <w:rsid w:val="00911D03"/>
    <w:rsid w:val="00975472"/>
    <w:rsid w:val="00982E1E"/>
    <w:rsid w:val="00A00440"/>
    <w:rsid w:val="00A0292B"/>
    <w:rsid w:val="00A355EF"/>
    <w:rsid w:val="00A80F97"/>
    <w:rsid w:val="00A84E59"/>
    <w:rsid w:val="00AF7139"/>
    <w:rsid w:val="00B11A1F"/>
    <w:rsid w:val="00B5430B"/>
    <w:rsid w:val="00B72071"/>
    <w:rsid w:val="00B92176"/>
    <w:rsid w:val="00CF5923"/>
    <w:rsid w:val="00D57030"/>
    <w:rsid w:val="00D97703"/>
    <w:rsid w:val="00DE39B8"/>
    <w:rsid w:val="00E33B7A"/>
    <w:rsid w:val="00ED47F9"/>
    <w:rsid w:val="00F514C7"/>
    <w:rsid w:val="00F878E7"/>
    <w:rsid w:val="00FD72D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1B8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8C6"/>
    <w:pPr>
      <w:tabs>
        <w:tab w:val="center" w:pos="4320"/>
        <w:tab w:val="right" w:pos="8640"/>
      </w:tabs>
      <w:spacing w:line="240" w:lineRule="auto"/>
    </w:pPr>
  </w:style>
  <w:style w:type="character" w:customStyle="1" w:styleId="HeaderChar">
    <w:name w:val="Header Char"/>
    <w:basedOn w:val="DefaultParagraphFont"/>
    <w:link w:val="Header"/>
    <w:uiPriority w:val="99"/>
    <w:rsid w:val="002778C6"/>
  </w:style>
  <w:style w:type="paragraph" w:styleId="Footer">
    <w:name w:val="footer"/>
    <w:basedOn w:val="Normal"/>
    <w:link w:val="FooterChar"/>
    <w:uiPriority w:val="99"/>
    <w:unhideWhenUsed/>
    <w:rsid w:val="002778C6"/>
    <w:pPr>
      <w:tabs>
        <w:tab w:val="center" w:pos="4320"/>
        <w:tab w:val="right" w:pos="8640"/>
      </w:tabs>
      <w:spacing w:line="240" w:lineRule="auto"/>
    </w:pPr>
  </w:style>
  <w:style w:type="character" w:customStyle="1" w:styleId="FooterChar">
    <w:name w:val="Footer Char"/>
    <w:basedOn w:val="DefaultParagraphFont"/>
    <w:link w:val="Footer"/>
    <w:uiPriority w:val="99"/>
    <w:rsid w:val="002778C6"/>
  </w:style>
  <w:style w:type="paragraph" w:customStyle="1" w:styleId="normal0">
    <w:name w:val="normal"/>
    <w:rsid w:val="000B0949"/>
    <w:rPr>
      <w:rFonts w:eastAsia="Arial"/>
      <w:color w:val="000000"/>
      <w:szCs w:val="20"/>
      <w:lang w:val="en-US"/>
    </w:rPr>
  </w:style>
  <w:style w:type="character" w:styleId="CommentReference">
    <w:name w:val="annotation reference"/>
    <w:basedOn w:val="DefaultParagraphFont"/>
    <w:uiPriority w:val="99"/>
    <w:semiHidden/>
    <w:unhideWhenUsed/>
    <w:rsid w:val="00491C90"/>
    <w:rPr>
      <w:sz w:val="18"/>
      <w:szCs w:val="18"/>
    </w:rPr>
  </w:style>
  <w:style w:type="paragraph" w:styleId="CommentText">
    <w:name w:val="annotation text"/>
    <w:basedOn w:val="Normal"/>
    <w:link w:val="CommentTextChar"/>
    <w:uiPriority w:val="99"/>
    <w:semiHidden/>
    <w:unhideWhenUsed/>
    <w:rsid w:val="00491C90"/>
    <w:pPr>
      <w:spacing w:line="240" w:lineRule="auto"/>
    </w:pPr>
    <w:rPr>
      <w:sz w:val="24"/>
      <w:szCs w:val="24"/>
    </w:rPr>
  </w:style>
  <w:style w:type="character" w:customStyle="1" w:styleId="CommentTextChar">
    <w:name w:val="Comment Text Char"/>
    <w:basedOn w:val="DefaultParagraphFont"/>
    <w:link w:val="CommentText"/>
    <w:uiPriority w:val="99"/>
    <w:semiHidden/>
    <w:rsid w:val="00491C90"/>
    <w:rPr>
      <w:sz w:val="24"/>
      <w:szCs w:val="24"/>
    </w:rPr>
  </w:style>
  <w:style w:type="paragraph" w:styleId="CommentSubject">
    <w:name w:val="annotation subject"/>
    <w:basedOn w:val="CommentText"/>
    <w:next w:val="CommentText"/>
    <w:link w:val="CommentSubjectChar"/>
    <w:uiPriority w:val="99"/>
    <w:semiHidden/>
    <w:unhideWhenUsed/>
    <w:rsid w:val="00491C90"/>
    <w:rPr>
      <w:b/>
      <w:bCs/>
      <w:sz w:val="20"/>
      <w:szCs w:val="20"/>
    </w:rPr>
  </w:style>
  <w:style w:type="character" w:customStyle="1" w:styleId="CommentSubjectChar">
    <w:name w:val="Comment Subject Char"/>
    <w:basedOn w:val="CommentTextChar"/>
    <w:link w:val="CommentSubject"/>
    <w:uiPriority w:val="99"/>
    <w:semiHidden/>
    <w:rsid w:val="00491C90"/>
    <w:rPr>
      <w:b/>
      <w:bCs/>
      <w:sz w:val="20"/>
      <w:szCs w:val="20"/>
    </w:rPr>
  </w:style>
  <w:style w:type="paragraph" w:styleId="Revision">
    <w:name w:val="Revision"/>
    <w:hidden/>
    <w:uiPriority w:val="99"/>
    <w:semiHidden/>
    <w:rsid w:val="00491C90"/>
    <w:pPr>
      <w:spacing w:line="240" w:lineRule="auto"/>
    </w:pPr>
  </w:style>
  <w:style w:type="paragraph" w:styleId="BalloonText">
    <w:name w:val="Balloon Text"/>
    <w:basedOn w:val="Normal"/>
    <w:link w:val="BalloonTextChar"/>
    <w:uiPriority w:val="99"/>
    <w:semiHidden/>
    <w:unhideWhenUsed/>
    <w:rsid w:val="00491C9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C9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8C6"/>
    <w:pPr>
      <w:tabs>
        <w:tab w:val="center" w:pos="4320"/>
        <w:tab w:val="right" w:pos="8640"/>
      </w:tabs>
      <w:spacing w:line="240" w:lineRule="auto"/>
    </w:pPr>
  </w:style>
  <w:style w:type="character" w:customStyle="1" w:styleId="HeaderChar">
    <w:name w:val="Header Char"/>
    <w:basedOn w:val="DefaultParagraphFont"/>
    <w:link w:val="Header"/>
    <w:uiPriority w:val="99"/>
    <w:rsid w:val="002778C6"/>
  </w:style>
  <w:style w:type="paragraph" w:styleId="Footer">
    <w:name w:val="footer"/>
    <w:basedOn w:val="Normal"/>
    <w:link w:val="FooterChar"/>
    <w:uiPriority w:val="99"/>
    <w:unhideWhenUsed/>
    <w:rsid w:val="002778C6"/>
    <w:pPr>
      <w:tabs>
        <w:tab w:val="center" w:pos="4320"/>
        <w:tab w:val="right" w:pos="8640"/>
      </w:tabs>
      <w:spacing w:line="240" w:lineRule="auto"/>
    </w:pPr>
  </w:style>
  <w:style w:type="character" w:customStyle="1" w:styleId="FooterChar">
    <w:name w:val="Footer Char"/>
    <w:basedOn w:val="DefaultParagraphFont"/>
    <w:link w:val="Footer"/>
    <w:uiPriority w:val="99"/>
    <w:rsid w:val="002778C6"/>
  </w:style>
  <w:style w:type="paragraph" w:customStyle="1" w:styleId="normal0">
    <w:name w:val="normal"/>
    <w:rsid w:val="000B0949"/>
    <w:rPr>
      <w:rFonts w:eastAsia="Arial"/>
      <w:color w:val="000000"/>
      <w:szCs w:val="20"/>
      <w:lang w:val="en-US"/>
    </w:rPr>
  </w:style>
  <w:style w:type="character" w:styleId="CommentReference">
    <w:name w:val="annotation reference"/>
    <w:basedOn w:val="DefaultParagraphFont"/>
    <w:uiPriority w:val="99"/>
    <w:semiHidden/>
    <w:unhideWhenUsed/>
    <w:rsid w:val="00491C90"/>
    <w:rPr>
      <w:sz w:val="18"/>
      <w:szCs w:val="18"/>
    </w:rPr>
  </w:style>
  <w:style w:type="paragraph" w:styleId="CommentText">
    <w:name w:val="annotation text"/>
    <w:basedOn w:val="Normal"/>
    <w:link w:val="CommentTextChar"/>
    <w:uiPriority w:val="99"/>
    <w:semiHidden/>
    <w:unhideWhenUsed/>
    <w:rsid w:val="00491C90"/>
    <w:pPr>
      <w:spacing w:line="240" w:lineRule="auto"/>
    </w:pPr>
    <w:rPr>
      <w:sz w:val="24"/>
      <w:szCs w:val="24"/>
    </w:rPr>
  </w:style>
  <w:style w:type="character" w:customStyle="1" w:styleId="CommentTextChar">
    <w:name w:val="Comment Text Char"/>
    <w:basedOn w:val="DefaultParagraphFont"/>
    <w:link w:val="CommentText"/>
    <w:uiPriority w:val="99"/>
    <w:semiHidden/>
    <w:rsid w:val="00491C90"/>
    <w:rPr>
      <w:sz w:val="24"/>
      <w:szCs w:val="24"/>
    </w:rPr>
  </w:style>
  <w:style w:type="paragraph" w:styleId="CommentSubject">
    <w:name w:val="annotation subject"/>
    <w:basedOn w:val="CommentText"/>
    <w:next w:val="CommentText"/>
    <w:link w:val="CommentSubjectChar"/>
    <w:uiPriority w:val="99"/>
    <w:semiHidden/>
    <w:unhideWhenUsed/>
    <w:rsid w:val="00491C90"/>
    <w:rPr>
      <w:b/>
      <w:bCs/>
      <w:sz w:val="20"/>
      <w:szCs w:val="20"/>
    </w:rPr>
  </w:style>
  <w:style w:type="character" w:customStyle="1" w:styleId="CommentSubjectChar">
    <w:name w:val="Comment Subject Char"/>
    <w:basedOn w:val="CommentTextChar"/>
    <w:link w:val="CommentSubject"/>
    <w:uiPriority w:val="99"/>
    <w:semiHidden/>
    <w:rsid w:val="00491C90"/>
    <w:rPr>
      <w:b/>
      <w:bCs/>
      <w:sz w:val="20"/>
      <w:szCs w:val="20"/>
    </w:rPr>
  </w:style>
  <w:style w:type="paragraph" w:styleId="Revision">
    <w:name w:val="Revision"/>
    <w:hidden/>
    <w:uiPriority w:val="99"/>
    <w:semiHidden/>
    <w:rsid w:val="00491C90"/>
    <w:pPr>
      <w:spacing w:line="240" w:lineRule="auto"/>
    </w:pPr>
  </w:style>
  <w:style w:type="paragraph" w:styleId="BalloonText">
    <w:name w:val="Balloon Text"/>
    <w:basedOn w:val="Normal"/>
    <w:link w:val="BalloonTextChar"/>
    <w:uiPriority w:val="99"/>
    <w:semiHidden/>
    <w:unhideWhenUsed/>
    <w:rsid w:val="00491C9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C9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479AC-C05D-D049-B7B2-96D1F3AF7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3</Pages>
  <Words>978</Words>
  <Characters>5578</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6543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WRDSB</dc:creator>
  <cp:keywords/>
  <dc:description/>
  <cp:lastModifiedBy>Jason Schattman</cp:lastModifiedBy>
  <cp:revision>42</cp:revision>
  <cp:lastPrinted>2015-09-17T12:28:00Z</cp:lastPrinted>
  <dcterms:created xsi:type="dcterms:W3CDTF">2015-09-11T12:58:00Z</dcterms:created>
  <dcterms:modified xsi:type="dcterms:W3CDTF">2015-09-21T00:14:00Z</dcterms:modified>
</cp:coreProperties>
</file>