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1B19D" w14:textId="77777777" w:rsidR="00306A01" w:rsidRDefault="00306A01" w:rsidP="009D0D10">
      <w:pPr>
        <w:pStyle w:val="normal0"/>
        <w:spacing w:line="240" w:lineRule="auto"/>
        <w:contextualSpacing/>
        <w:rPr>
          <w:rFonts w:ascii="Times New Roman" w:hAnsi="Times New Roman" w:cs="Times New Roman"/>
          <w:sz w:val="28"/>
          <w:szCs w:val="28"/>
        </w:rPr>
      </w:pPr>
      <w:bookmarkStart w:id="0" w:name="_GoBack"/>
      <w:bookmarkEnd w:id="0"/>
    </w:p>
    <w:p w14:paraId="7508165E" w14:textId="77777777" w:rsidR="009D0D10" w:rsidRPr="000A4C93" w:rsidRDefault="009D0D10" w:rsidP="009D0D10">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Where and when X lived:  </w:t>
      </w:r>
      <w:r w:rsidRPr="000A4C93">
        <w:rPr>
          <w:rFonts w:ascii="Times New Roman" w:hAnsi="Times New Roman" w:cs="Times New Roman"/>
          <w:color w:val="0000FF"/>
          <w:sz w:val="28"/>
          <w:szCs w:val="28"/>
        </w:rPr>
        <w:t>E</w:t>
      </w:r>
    </w:p>
    <w:p w14:paraId="524EF9E6" w14:textId="77777777" w:rsidR="009D0D10" w:rsidRPr="000A4C93" w:rsidRDefault="009D0D10" w:rsidP="009D0D10">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What X’s specialty was:  </w:t>
      </w:r>
      <w:r w:rsidRPr="000A4C93">
        <w:rPr>
          <w:rFonts w:ascii="Times New Roman" w:hAnsi="Times New Roman" w:cs="Times New Roman"/>
          <w:color w:val="0000FF"/>
          <w:sz w:val="28"/>
          <w:szCs w:val="28"/>
        </w:rPr>
        <w:t>E</w:t>
      </w:r>
    </w:p>
    <w:p w14:paraId="3AD5E02B" w14:textId="7591E2D1" w:rsidR="009D0D10" w:rsidRPr="00853591" w:rsidRDefault="009D0D10" w:rsidP="009D0D10">
      <w:pPr>
        <w:pStyle w:val="normal0"/>
        <w:spacing w:line="240" w:lineRule="auto"/>
        <w:contextualSpacing/>
        <w:rPr>
          <w:rFonts w:ascii="Times New Roman" w:hAnsi="Times New Roman" w:cs="Times New Roman"/>
          <w:sz w:val="24"/>
          <w:szCs w:val="24"/>
        </w:rPr>
      </w:pPr>
      <w:r w:rsidRPr="000A4C93">
        <w:rPr>
          <w:rFonts w:ascii="Times New Roman" w:hAnsi="Times New Roman" w:cs="Times New Roman"/>
          <w:sz w:val="28"/>
          <w:szCs w:val="28"/>
        </w:rPr>
        <w:t xml:space="preserve">How X learned his specialty:  </w:t>
      </w:r>
      <w:r w:rsidR="00853591">
        <w:rPr>
          <w:rFonts w:ascii="Times New Roman" w:hAnsi="Times New Roman" w:cs="Times New Roman"/>
          <w:color w:val="0000FF"/>
          <w:sz w:val="28"/>
          <w:szCs w:val="28"/>
        </w:rPr>
        <w:t xml:space="preserve">MN </w:t>
      </w:r>
      <w:r w:rsidR="00853591" w:rsidRPr="00853591">
        <w:rPr>
          <w:rFonts w:ascii="Times New Roman" w:hAnsi="Times New Roman" w:cs="Times New Roman"/>
          <w:color w:val="0000FF"/>
          <w:sz w:val="24"/>
          <w:szCs w:val="24"/>
        </w:rPr>
        <w:t>(what got him interested in AI as opposed to math?)</w:t>
      </w:r>
    </w:p>
    <w:p w14:paraId="3A05B5E0" w14:textId="77777777" w:rsidR="009D0D10" w:rsidRPr="000A4C93" w:rsidRDefault="009D0D10" w:rsidP="009D0D10">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Contributions to CS:  </w:t>
      </w:r>
      <w:r w:rsidRPr="000A4C93">
        <w:rPr>
          <w:rFonts w:ascii="Times New Roman" w:hAnsi="Times New Roman" w:cs="Times New Roman"/>
          <w:color w:val="0000FF"/>
          <w:sz w:val="28"/>
          <w:szCs w:val="28"/>
        </w:rPr>
        <w:t>E</w:t>
      </w:r>
    </w:p>
    <w:p w14:paraId="081F2D91" w14:textId="77777777" w:rsidR="009D0D10" w:rsidRPr="000A4C93" w:rsidRDefault="009D0D10" w:rsidP="009D0D10">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 xml:space="preserve">Technical background:  </w:t>
      </w:r>
      <w:r w:rsidR="00853591">
        <w:rPr>
          <w:rFonts w:ascii="Times New Roman" w:hAnsi="Times New Roman" w:cs="Times New Roman"/>
          <w:color w:val="0000FF"/>
          <w:sz w:val="28"/>
          <w:szCs w:val="28"/>
        </w:rPr>
        <w:t>G</w:t>
      </w:r>
    </w:p>
    <w:p w14:paraId="2F23C953" w14:textId="77777777" w:rsidR="009D0D10" w:rsidRPr="00853591" w:rsidRDefault="009D0D10" w:rsidP="009D0D10">
      <w:pPr>
        <w:pStyle w:val="normal0"/>
        <w:spacing w:line="240" w:lineRule="auto"/>
        <w:contextualSpacing/>
        <w:rPr>
          <w:rFonts w:ascii="Times New Roman" w:hAnsi="Times New Roman" w:cs="Times New Roman"/>
          <w:sz w:val="24"/>
          <w:szCs w:val="24"/>
        </w:rPr>
      </w:pPr>
      <w:r w:rsidRPr="000A4C93">
        <w:rPr>
          <w:rFonts w:ascii="Times New Roman" w:hAnsi="Times New Roman" w:cs="Times New Roman"/>
          <w:sz w:val="28"/>
          <w:szCs w:val="28"/>
        </w:rPr>
        <w:t xml:space="preserve">X’s personality:  </w:t>
      </w:r>
      <w:r w:rsidR="00853591">
        <w:rPr>
          <w:rFonts w:ascii="Times New Roman" w:hAnsi="Times New Roman" w:cs="Times New Roman"/>
          <w:color w:val="0000FF"/>
          <w:sz w:val="28"/>
          <w:szCs w:val="28"/>
        </w:rPr>
        <w:t xml:space="preserve">M </w:t>
      </w:r>
      <w:r w:rsidR="00853591">
        <w:rPr>
          <w:rFonts w:ascii="Times New Roman" w:hAnsi="Times New Roman" w:cs="Times New Roman"/>
          <w:color w:val="0000FF"/>
          <w:sz w:val="24"/>
          <w:szCs w:val="24"/>
        </w:rPr>
        <w:t xml:space="preserve">(you give lots of biographical info, but </w:t>
      </w:r>
      <w:r w:rsidR="00123454">
        <w:rPr>
          <w:rFonts w:ascii="Times New Roman" w:hAnsi="Times New Roman" w:cs="Times New Roman"/>
          <w:color w:val="0000FF"/>
          <w:sz w:val="24"/>
          <w:szCs w:val="24"/>
        </w:rPr>
        <w:t>very little</w:t>
      </w:r>
      <w:r w:rsidR="00853591">
        <w:rPr>
          <w:rFonts w:ascii="Times New Roman" w:hAnsi="Times New Roman" w:cs="Times New Roman"/>
          <w:color w:val="0000FF"/>
          <w:sz w:val="24"/>
          <w:szCs w:val="24"/>
        </w:rPr>
        <w:t xml:space="preserve"> about his personality</w:t>
      </w:r>
      <w:r w:rsidR="00123454">
        <w:rPr>
          <w:rFonts w:ascii="Times New Roman" w:hAnsi="Times New Roman" w:cs="Times New Roman"/>
          <w:color w:val="0000FF"/>
          <w:sz w:val="24"/>
          <w:szCs w:val="24"/>
        </w:rPr>
        <w:t xml:space="preserve"> except a love of math</w:t>
      </w:r>
      <w:r w:rsidR="00853591">
        <w:rPr>
          <w:rFonts w:ascii="Times New Roman" w:hAnsi="Times New Roman" w:cs="Times New Roman"/>
          <w:color w:val="0000FF"/>
          <w:sz w:val="24"/>
          <w:szCs w:val="24"/>
        </w:rPr>
        <w:t>)</w:t>
      </w:r>
    </w:p>
    <w:p w14:paraId="0AEF5118" w14:textId="77777777" w:rsidR="009D0D10" w:rsidRDefault="009D0D10" w:rsidP="009D0D10">
      <w:pPr>
        <w:pStyle w:val="normal0"/>
        <w:spacing w:line="240" w:lineRule="auto"/>
        <w:contextualSpacing/>
        <w:rPr>
          <w:rFonts w:ascii="Times New Roman" w:hAnsi="Times New Roman" w:cs="Times New Roman"/>
          <w:color w:val="0000FF"/>
          <w:sz w:val="28"/>
          <w:szCs w:val="28"/>
        </w:rPr>
      </w:pPr>
      <w:r w:rsidRPr="000A4C93">
        <w:rPr>
          <w:rFonts w:ascii="Times New Roman" w:hAnsi="Times New Roman" w:cs="Times New Roman"/>
          <w:sz w:val="28"/>
          <w:szCs w:val="28"/>
        </w:rPr>
        <w:t xml:space="preserve">Tells an interesting story:  </w:t>
      </w:r>
      <w:r w:rsidR="00123454">
        <w:rPr>
          <w:rFonts w:ascii="Times New Roman" w:hAnsi="Times New Roman" w:cs="Times New Roman"/>
          <w:color w:val="0000FF"/>
          <w:sz w:val="28"/>
          <w:szCs w:val="28"/>
        </w:rPr>
        <w:t>G</w:t>
      </w:r>
    </w:p>
    <w:p w14:paraId="1A06B454" w14:textId="77777777" w:rsidR="009D0D10" w:rsidRPr="000A4C93" w:rsidRDefault="009D0D10" w:rsidP="009D0D10">
      <w:pPr>
        <w:pStyle w:val="normal0"/>
        <w:spacing w:line="240" w:lineRule="auto"/>
        <w:contextualSpacing/>
        <w:rPr>
          <w:rFonts w:ascii="Times New Roman" w:hAnsi="Times New Roman" w:cs="Times New Roman"/>
          <w:sz w:val="28"/>
          <w:szCs w:val="28"/>
        </w:rPr>
      </w:pPr>
      <w:r>
        <w:rPr>
          <w:rFonts w:ascii="Times New Roman" w:hAnsi="Times New Roman" w:cs="Times New Roman"/>
          <w:sz w:val="28"/>
          <w:szCs w:val="28"/>
        </w:rPr>
        <w:t xml:space="preserve">Writing mechanics:  </w:t>
      </w:r>
      <w:r w:rsidR="00123454">
        <w:rPr>
          <w:rFonts w:ascii="Times New Roman" w:hAnsi="Times New Roman" w:cs="Times New Roman"/>
          <w:color w:val="0000FF"/>
          <w:sz w:val="28"/>
          <w:szCs w:val="28"/>
        </w:rPr>
        <w:t>G</w:t>
      </w:r>
    </w:p>
    <w:p w14:paraId="0E40AD3F" w14:textId="77777777" w:rsidR="009D0D10" w:rsidRPr="000A4C93" w:rsidRDefault="009D0D10" w:rsidP="009D0D10">
      <w:pPr>
        <w:pStyle w:val="normal0"/>
        <w:spacing w:line="240" w:lineRule="auto"/>
        <w:contextualSpacing/>
        <w:rPr>
          <w:rFonts w:ascii="Times New Roman" w:hAnsi="Times New Roman" w:cs="Times New Roman"/>
          <w:sz w:val="28"/>
          <w:szCs w:val="28"/>
        </w:rPr>
      </w:pPr>
    </w:p>
    <w:p w14:paraId="6242FC3D" w14:textId="77777777" w:rsidR="009D0D10" w:rsidRPr="000A4C93" w:rsidRDefault="009D0D10" w:rsidP="009D0D10">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E = Excellent</w:t>
      </w:r>
    </w:p>
    <w:p w14:paraId="3ED38C66" w14:textId="77777777" w:rsidR="009D0D10" w:rsidRPr="000A4C93" w:rsidRDefault="009D0D10" w:rsidP="009D0D10">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G = Good</w:t>
      </w:r>
    </w:p>
    <w:p w14:paraId="54BDEF88" w14:textId="77777777" w:rsidR="009D0D10" w:rsidRPr="000A4C93" w:rsidRDefault="009D0D10" w:rsidP="009D0D10">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MN = More Needed</w:t>
      </w:r>
    </w:p>
    <w:p w14:paraId="159B2361" w14:textId="77777777" w:rsidR="009D0D10" w:rsidRDefault="009D0D10" w:rsidP="009D0D10">
      <w:pPr>
        <w:pStyle w:val="normal0"/>
        <w:spacing w:line="240" w:lineRule="auto"/>
        <w:contextualSpacing/>
        <w:rPr>
          <w:rFonts w:ascii="Times New Roman" w:hAnsi="Times New Roman" w:cs="Times New Roman"/>
          <w:sz w:val="28"/>
          <w:szCs w:val="28"/>
        </w:rPr>
      </w:pPr>
      <w:r w:rsidRPr="000A4C93">
        <w:rPr>
          <w:rFonts w:ascii="Times New Roman" w:hAnsi="Times New Roman" w:cs="Times New Roman"/>
          <w:sz w:val="28"/>
          <w:szCs w:val="28"/>
        </w:rPr>
        <w:t>M = Missing</w:t>
      </w:r>
    </w:p>
    <w:p w14:paraId="7BA8F416" w14:textId="77777777" w:rsidR="009D0D10" w:rsidRDefault="009D0D10" w:rsidP="009D0D10">
      <w:pPr>
        <w:pStyle w:val="normal0"/>
        <w:spacing w:line="240" w:lineRule="auto"/>
        <w:contextualSpacing/>
        <w:rPr>
          <w:rFonts w:ascii="Times New Roman" w:hAnsi="Times New Roman" w:cs="Times New Roman"/>
          <w:sz w:val="24"/>
          <w:szCs w:val="24"/>
        </w:rPr>
      </w:pPr>
    </w:p>
    <w:p w14:paraId="1BA8E482" w14:textId="77777777" w:rsidR="009D0D10" w:rsidRDefault="00123454" w:rsidP="009D0D10">
      <w:pPr>
        <w:rPr>
          <w:rFonts w:ascii="Times New Roman" w:hAnsi="Times New Roman" w:cs="Times New Roman"/>
          <w:color w:val="FF0000"/>
          <w:sz w:val="28"/>
          <w:szCs w:val="28"/>
        </w:rPr>
      </w:pPr>
      <w:r>
        <w:rPr>
          <w:rFonts w:ascii="Times New Roman" w:hAnsi="Times New Roman" w:cs="Times New Roman"/>
          <w:color w:val="FF0000"/>
          <w:sz w:val="28"/>
          <w:szCs w:val="28"/>
        </w:rPr>
        <w:t xml:space="preserve">In general, this paper relies too heavily on the Wikipedia article on him.  </w:t>
      </w:r>
      <w:r w:rsidR="009D0D10" w:rsidRPr="00ED7C37">
        <w:rPr>
          <w:rFonts w:ascii="Times New Roman" w:hAnsi="Times New Roman" w:cs="Times New Roman"/>
          <w:color w:val="FF0000"/>
          <w:sz w:val="28"/>
          <w:szCs w:val="28"/>
        </w:rPr>
        <w:t xml:space="preserve">See </w:t>
      </w:r>
      <w:r w:rsidR="009D0D10">
        <w:rPr>
          <w:rFonts w:ascii="Times New Roman" w:hAnsi="Times New Roman" w:cs="Times New Roman"/>
          <w:color w:val="FF0000"/>
          <w:sz w:val="28"/>
          <w:szCs w:val="28"/>
        </w:rPr>
        <w:t xml:space="preserve">other </w:t>
      </w:r>
      <w:r w:rsidR="009D0D10" w:rsidRPr="00ED7C37">
        <w:rPr>
          <w:rFonts w:ascii="Times New Roman" w:hAnsi="Times New Roman" w:cs="Times New Roman"/>
          <w:color w:val="FF0000"/>
          <w:sz w:val="28"/>
          <w:szCs w:val="28"/>
        </w:rPr>
        <w:t>comments below</w:t>
      </w:r>
      <w:r>
        <w:rPr>
          <w:rFonts w:ascii="Times New Roman" w:hAnsi="Times New Roman" w:cs="Times New Roman"/>
          <w:color w:val="FF0000"/>
          <w:sz w:val="28"/>
          <w:szCs w:val="28"/>
        </w:rPr>
        <w:t>.</w:t>
      </w:r>
    </w:p>
    <w:p w14:paraId="307CFF8E" w14:textId="77777777" w:rsidR="00FD1057" w:rsidRDefault="00FD1057" w:rsidP="009D0D10">
      <w:pPr>
        <w:rPr>
          <w:rFonts w:ascii="Times New Roman" w:hAnsi="Times New Roman" w:cs="Times New Roman"/>
          <w:color w:val="FF0000"/>
          <w:sz w:val="28"/>
          <w:szCs w:val="28"/>
        </w:rPr>
      </w:pPr>
    </w:p>
    <w:p w14:paraId="4664B3F1" w14:textId="2057F7B9" w:rsidR="00FD1057" w:rsidRPr="00FE2A21" w:rsidRDefault="00FD1057" w:rsidP="009D0D10">
      <w:r>
        <w:rPr>
          <w:rFonts w:ascii="Times New Roman" w:hAnsi="Times New Roman" w:cs="Times New Roman"/>
          <w:color w:val="FF0000"/>
          <w:sz w:val="28"/>
          <w:szCs w:val="28"/>
        </w:rPr>
        <w:t>Overall mark:  75%</w:t>
      </w:r>
    </w:p>
    <w:p w14:paraId="4336670F" w14:textId="78B769A7" w:rsidR="0078762E" w:rsidRPr="00FD1057" w:rsidRDefault="0078762E" w:rsidP="0078762E">
      <w:pPr>
        <w:spacing w:line="480" w:lineRule="auto"/>
        <w:jc w:val="center"/>
        <w:rPr>
          <w:sz w:val="28"/>
          <w:u w:val="single"/>
          <w:lang w:val="en-US"/>
        </w:rPr>
      </w:pPr>
      <w:r>
        <w:rPr>
          <w:sz w:val="28"/>
          <w:u w:val="single"/>
          <w:lang w:val="en-US"/>
        </w:rPr>
        <w:t>John McCarthy</w:t>
      </w:r>
    </w:p>
    <w:p w14:paraId="191C86D7" w14:textId="5A71AD8E" w:rsidR="0078762E" w:rsidRPr="00583766" w:rsidRDefault="0078762E" w:rsidP="00753BED">
      <w:pPr>
        <w:spacing w:line="480" w:lineRule="auto"/>
        <w:ind w:firstLine="720"/>
        <w:rPr>
          <w:sz w:val="24"/>
          <w:lang w:val="en-US"/>
        </w:rPr>
      </w:pPr>
      <w:r w:rsidRPr="00583766">
        <w:rPr>
          <w:sz w:val="24"/>
          <w:lang w:val="en-US"/>
        </w:rPr>
        <w:t xml:space="preserve">John McCarthy was an influential computer scientist who is considered the founder of Artificial Intelligence (AI). </w:t>
      </w:r>
      <w:commentRangeStart w:id="1"/>
      <w:r w:rsidRPr="00583766">
        <w:rPr>
          <w:sz w:val="24"/>
          <w:lang w:val="en-US"/>
        </w:rPr>
        <w:t xml:space="preserve">McCarthy was born in Boston on September 4, 1927 to an Irish father and Lithuanian mother. During the Great Depression his family moved often until his father was able to get a job in Los </w:t>
      </w:r>
      <w:r w:rsidR="009D0D10">
        <w:rPr>
          <w:sz w:val="24"/>
          <w:lang w:val="en-US"/>
        </w:rPr>
        <w:t>Angeles</w:t>
      </w:r>
      <w:r w:rsidR="009D0D10" w:rsidRPr="00583766">
        <w:rPr>
          <w:sz w:val="24"/>
          <w:lang w:val="en-US"/>
        </w:rPr>
        <w:t xml:space="preserve"> </w:t>
      </w:r>
      <w:r w:rsidR="00FA615F" w:rsidRPr="00583766">
        <w:rPr>
          <w:sz w:val="24"/>
          <w:lang w:val="en-US"/>
        </w:rPr>
        <w:t xml:space="preserve">California. McCarthy had a great </w:t>
      </w:r>
      <w:r w:rsidRPr="00583766">
        <w:rPr>
          <w:sz w:val="24"/>
          <w:lang w:val="en-US"/>
        </w:rPr>
        <w:t xml:space="preserve">interest in </w:t>
      </w:r>
      <w:r w:rsidR="00FA615F" w:rsidRPr="00583766">
        <w:rPr>
          <w:sz w:val="24"/>
          <w:lang w:val="en-US"/>
        </w:rPr>
        <w:t>learning</w:t>
      </w:r>
      <w:r w:rsidRPr="00583766">
        <w:rPr>
          <w:sz w:val="24"/>
          <w:lang w:val="en-US"/>
        </w:rPr>
        <w:t xml:space="preserve"> and </w:t>
      </w:r>
      <w:r w:rsidR="00FA615F" w:rsidRPr="00583766">
        <w:rPr>
          <w:sz w:val="24"/>
          <w:lang w:val="en-US"/>
        </w:rPr>
        <w:t xml:space="preserve">specifically in </w:t>
      </w:r>
      <w:r w:rsidRPr="00583766">
        <w:rPr>
          <w:sz w:val="24"/>
          <w:lang w:val="en-US"/>
        </w:rPr>
        <w:t xml:space="preserve">mathematics while growing up. He graduated high </w:t>
      </w:r>
      <w:r w:rsidR="005D6581" w:rsidRPr="00583766">
        <w:rPr>
          <w:sz w:val="24"/>
          <w:lang w:val="en-US"/>
        </w:rPr>
        <w:t>school</w:t>
      </w:r>
      <w:r w:rsidRPr="00583766">
        <w:rPr>
          <w:sz w:val="24"/>
          <w:lang w:val="en-US"/>
        </w:rPr>
        <w:t xml:space="preserve"> two years early and </w:t>
      </w:r>
      <w:r w:rsidR="00FA615F" w:rsidRPr="00583766">
        <w:rPr>
          <w:sz w:val="24"/>
          <w:lang w:val="en-US"/>
        </w:rPr>
        <w:t xml:space="preserve">during that time he </w:t>
      </w:r>
      <w:r w:rsidRPr="00583766">
        <w:rPr>
          <w:sz w:val="24"/>
          <w:lang w:val="en-US"/>
        </w:rPr>
        <w:t xml:space="preserve">started teaching himself </w:t>
      </w:r>
      <w:r w:rsidR="005D6581" w:rsidRPr="00583766">
        <w:rPr>
          <w:sz w:val="24"/>
          <w:lang w:val="en-US"/>
        </w:rPr>
        <w:t>college</w:t>
      </w:r>
      <w:r w:rsidRPr="00583766">
        <w:rPr>
          <w:sz w:val="24"/>
          <w:lang w:val="en-US"/>
        </w:rPr>
        <w:t xml:space="preserve"> level math. In 19</w:t>
      </w:r>
      <w:r w:rsidR="004159C5" w:rsidRPr="00583766">
        <w:rPr>
          <w:sz w:val="24"/>
          <w:lang w:val="en-US"/>
        </w:rPr>
        <w:t xml:space="preserve">44 </w:t>
      </w:r>
      <w:r w:rsidRPr="00583766">
        <w:rPr>
          <w:sz w:val="24"/>
          <w:lang w:val="en-US"/>
        </w:rPr>
        <w:t xml:space="preserve">he was accepted into Caltech and </w:t>
      </w:r>
      <w:r w:rsidR="00FA615F" w:rsidRPr="00583766">
        <w:rPr>
          <w:sz w:val="24"/>
          <w:lang w:val="en-US"/>
        </w:rPr>
        <w:t>was able to skip</w:t>
      </w:r>
      <w:r w:rsidRPr="00583766">
        <w:rPr>
          <w:sz w:val="24"/>
          <w:lang w:val="en-US"/>
        </w:rPr>
        <w:t xml:space="preserve"> the first two year</w:t>
      </w:r>
      <w:r w:rsidR="00FA615F" w:rsidRPr="00583766">
        <w:rPr>
          <w:sz w:val="24"/>
          <w:lang w:val="en-US"/>
        </w:rPr>
        <w:t>s</w:t>
      </w:r>
      <w:r w:rsidRPr="00583766">
        <w:rPr>
          <w:sz w:val="24"/>
          <w:lang w:val="en-US"/>
        </w:rPr>
        <w:t xml:space="preserve"> of math there</w:t>
      </w:r>
      <w:r w:rsidR="004159C5" w:rsidRPr="00583766">
        <w:rPr>
          <w:sz w:val="24"/>
          <w:lang w:val="en-US"/>
        </w:rPr>
        <w:t xml:space="preserve"> because of his previous studying</w:t>
      </w:r>
      <w:r w:rsidRPr="00583766">
        <w:rPr>
          <w:sz w:val="24"/>
          <w:lang w:val="en-US"/>
        </w:rPr>
        <w:t xml:space="preserve">. </w:t>
      </w:r>
      <w:r w:rsidR="004159C5" w:rsidRPr="00583766">
        <w:rPr>
          <w:sz w:val="24"/>
          <w:lang w:val="en-US"/>
        </w:rPr>
        <w:t>McCarthy was then</w:t>
      </w:r>
      <w:r w:rsidR="00FA615F" w:rsidRPr="00583766">
        <w:rPr>
          <w:sz w:val="24"/>
          <w:lang w:val="en-US"/>
        </w:rPr>
        <w:t xml:space="preserve"> later</w:t>
      </w:r>
      <w:r w:rsidR="004159C5" w:rsidRPr="00583766">
        <w:rPr>
          <w:sz w:val="24"/>
          <w:lang w:val="en-US"/>
        </w:rPr>
        <w:t xml:space="preserve"> suspended from Caltech </w:t>
      </w:r>
      <w:r w:rsidR="005D6581" w:rsidRPr="00583766">
        <w:rPr>
          <w:sz w:val="24"/>
          <w:lang w:val="en-US"/>
        </w:rPr>
        <w:t>because</w:t>
      </w:r>
      <w:r w:rsidR="004159C5" w:rsidRPr="00583766">
        <w:rPr>
          <w:sz w:val="24"/>
          <w:lang w:val="en-US"/>
        </w:rPr>
        <w:t xml:space="preserve"> he refused to attend the physical education classes. After he was </w:t>
      </w:r>
      <w:r w:rsidR="005D6581" w:rsidRPr="00583766">
        <w:rPr>
          <w:sz w:val="24"/>
          <w:lang w:val="en-US"/>
        </w:rPr>
        <w:t>suspended</w:t>
      </w:r>
      <w:r w:rsidR="004159C5" w:rsidRPr="00583766">
        <w:rPr>
          <w:sz w:val="24"/>
          <w:lang w:val="en-US"/>
        </w:rPr>
        <w:t xml:space="preserve"> he went to serve the US army and </w:t>
      </w:r>
      <w:r w:rsidR="00FA615F" w:rsidRPr="00583766">
        <w:rPr>
          <w:sz w:val="24"/>
          <w:lang w:val="en-US"/>
        </w:rPr>
        <w:t xml:space="preserve">once he finished his time in the army </w:t>
      </w:r>
      <w:r w:rsidR="004159C5" w:rsidRPr="00583766">
        <w:rPr>
          <w:sz w:val="24"/>
          <w:lang w:val="en-US"/>
        </w:rPr>
        <w:t>was allowed back in</w:t>
      </w:r>
      <w:r w:rsidR="00FA615F" w:rsidRPr="00583766">
        <w:rPr>
          <w:sz w:val="24"/>
          <w:lang w:val="en-US"/>
        </w:rPr>
        <w:t>to Caltech</w:t>
      </w:r>
      <w:r w:rsidR="004159C5" w:rsidRPr="00583766">
        <w:rPr>
          <w:sz w:val="24"/>
          <w:lang w:val="en-US"/>
        </w:rPr>
        <w:t xml:space="preserve">. He earned his B.S. in </w:t>
      </w:r>
      <w:r w:rsidR="005D6581" w:rsidRPr="00583766">
        <w:rPr>
          <w:sz w:val="24"/>
          <w:lang w:val="en-US"/>
        </w:rPr>
        <w:t>mathematics</w:t>
      </w:r>
      <w:r w:rsidR="004159C5" w:rsidRPr="00583766">
        <w:rPr>
          <w:sz w:val="24"/>
          <w:lang w:val="en-US"/>
        </w:rPr>
        <w:t xml:space="preserve"> at </w:t>
      </w:r>
      <w:r w:rsidR="004159C5" w:rsidRPr="00583766">
        <w:rPr>
          <w:sz w:val="24"/>
          <w:lang w:val="en-US"/>
        </w:rPr>
        <w:lastRenderedPageBreak/>
        <w:t xml:space="preserve">Caltech in 1948 and then he received his Ph. D. in </w:t>
      </w:r>
      <w:r w:rsidR="005D6581" w:rsidRPr="00583766">
        <w:rPr>
          <w:sz w:val="24"/>
          <w:lang w:val="en-US"/>
        </w:rPr>
        <w:t>mathematics</w:t>
      </w:r>
      <w:r w:rsidR="004159C5" w:rsidRPr="00583766">
        <w:rPr>
          <w:sz w:val="24"/>
          <w:lang w:val="en-US"/>
        </w:rPr>
        <w:t xml:space="preserve"> at Princeton University in 1951</w:t>
      </w:r>
      <w:commentRangeEnd w:id="1"/>
      <w:r w:rsidR="009D0D10">
        <w:rPr>
          <w:rStyle w:val="CommentReference"/>
        </w:rPr>
        <w:commentReference w:id="1"/>
      </w:r>
      <w:r w:rsidR="004159C5" w:rsidRPr="00583766">
        <w:rPr>
          <w:sz w:val="24"/>
          <w:lang w:val="en-US"/>
        </w:rPr>
        <w:t xml:space="preserve">. In 1962 McCarthy became a </w:t>
      </w:r>
      <w:r w:rsidR="005D6581" w:rsidRPr="00583766">
        <w:rPr>
          <w:sz w:val="24"/>
          <w:lang w:val="en-US"/>
        </w:rPr>
        <w:t>professor</w:t>
      </w:r>
      <w:r w:rsidR="004159C5" w:rsidRPr="00583766">
        <w:rPr>
          <w:sz w:val="24"/>
          <w:lang w:val="en-US"/>
        </w:rPr>
        <w:t xml:space="preserve"> at </w:t>
      </w:r>
      <w:r w:rsidR="005D6581" w:rsidRPr="00583766">
        <w:rPr>
          <w:sz w:val="24"/>
          <w:lang w:val="en-US"/>
        </w:rPr>
        <w:t>Stanford</w:t>
      </w:r>
      <w:r w:rsidR="004159C5" w:rsidRPr="00583766">
        <w:rPr>
          <w:sz w:val="24"/>
          <w:lang w:val="en-US"/>
        </w:rPr>
        <w:t xml:space="preserve"> and </w:t>
      </w:r>
      <w:r w:rsidR="005D6581" w:rsidRPr="00583766">
        <w:rPr>
          <w:sz w:val="24"/>
          <w:lang w:val="en-US"/>
        </w:rPr>
        <w:t>remained there</w:t>
      </w:r>
      <w:r w:rsidR="004159C5" w:rsidRPr="00583766">
        <w:rPr>
          <w:sz w:val="24"/>
          <w:lang w:val="en-US"/>
        </w:rPr>
        <w:t xml:space="preserve"> until he retired in 2000.</w:t>
      </w:r>
    </w:p>
    <w:p w14:paraId="766D9828" w14:textId="77777777" w:rsidR="004159C5" w:rsidRPr="00853591" w:rsidRDefault="00853591" w:rsidP="00753BED">
      <w:pPr>
        <w:spacing w:line="480" w:lineRule="auto"/>
        <w:ind w:firstLine="720"/>
        <w:rPr>
          <w:i/>
          <w:sz w:val="24"/>
          <w:lang w:val="en-US"/>
        </w:rPr>
      </w:pPr>
      <w:ins w:id="2" w:author="Jason Schattman" w:date="2015-09-19T22:46:00Z">
        <w:r>
          <w:rPr>
            <w:i/>
            <w:sz w:val="24"/>
            <w:lang w:val="en-US"/>
          </w:rPr>
          <w:t>How did he go from mathematics to AI?  What got him interested in computing?</w:t>
        </w:r>
      </w:ins>
    </w:p>
    <w:p w14:paraId="0C364805" w14:textId="415823C2" w:rsidR="00735A16" w:rsidRDefault="004159C5" w:rsidP="00FD1057">
      <w:pPr>
        <w:spacing w:line="480" w:lineRule="auto"/>
        <w:ind w:firstLine="720"/>
        <w:rPr>
          <w:sz w:val="24"/>
          <w:lang w:val="en-US"/>
        </w:rPr>
      </w:pPr>
      <w:commentRangeStart w:id="3"/>
      <w:r w:rsidRPr="00583766">
        <w:rPr>
          <w:sz w:val="24"/>
          <w:lang w:val="en-US"/>
        </w:rPr>
        <w:t xml:space="preserve">In 1956 McCarthy organized the </w:t>
      </w:r>
      <w:r w:rsidR="005D6581" w:rsidRPr="00583766">
        <w:rPr>
          <w:sz w:val="24"/>
          <w:lang w:val="en-US"/>
        </w:rPr>
        <w:t>first</w:t>
      </w:r>
      <w:r w:rsidRPr="00583766">
        <w:rPr>
          <w:sz w:val="24"/>
          <w:lang w:val="en-US"/>
        </w:rPr>
        <w:t xml:space="preserve"> </w:t>
      </w:r>
      <w:r w:rsidR="005D6581" w:rsidRPr="00583766">
        <w:rPr>
          <w:sz w:val="24"/>
          <w:lang w:val="en-US"/>
        </w:rPr>
        <w:t>international</w:t>
      </w:r>
      <w:r w:rsidRPr="00583766">
        <w:rPr>
          <w:sz w:val="24"/>
          <w:lang w:val="en-US"/>
        </w:rPr>
        <w:t xml:space="preserve"> conference </w:t>
      </w:r>
      <w:r w:rsidR="005D6581" w:rsidRPr="00583766">
        <w:rPr>
          <w:sz w:val="24"/>
          <w:lang w:val="en-US"/>
        </w:rPr>
        <w:t>about</w:t>
      </w:r>
      <w:r w:rsidRPr="00583766">
        <w:rPr>
          <w:sz w:val="24"/>
          <w:lang w:val="en-US"/>
        </w:rPr>
        <w:t xml:space="preserve"> the topic of AI</w:t>
      </w:r>
      <w:commentRangeEnd w:id="3"/>
      <w:r w:rsidR="00853591">
        <w:rPr>
          <w:rStyle w:val="CommentReference"/>
        </w:rPr>
        <w:commentReference w:id="3"/>
      </w:r>
      <w:r w:rsidRPr="00583766">
        <w:rPr>
          <w:sz w:val="24"/>
          <w:lang w:val="en-US"/>
        </w:rPr>
        <w:t xml:space="preserve">. Later that year he </w:t>
      </w:r>
      <w:commentRangeStart w:id="4"/>
      <w:r w:rsidR="005D6581" w:rsidRPr="00583766">
        <w:rPr>
          <w:sz w:val="24"/>
          <w:lang w:val="en-US"/>
        </w:rPr>
        <w:t>won</w:t>
      </w:r>
      <w:r w:rsidRPr="00583766">
        <w:rPr>
          <w:sz w:val="24"/>
          <w:lang w:val="en-US"/>
        </w:rPr>
        <w:t xml:space="preserve"> </w:t>
      </w:r>
      <w:r w:rsidR="005D6581" w:rsidRPr="00583766">
        <w:rPr>
          <w:sz w:val="24"/>
          <w:lang w:val="en-US"/>
        </w:rPr>
        <w:t>an MIT research fellowship</w:t>
      </w:r>
      <w:commentRangeEnd w:id="4"/>
      <w:r w:rsidR="00853591">
        <w:rPr>
          <w:rStyle w:val="CommentReference"/>
        </w:rPr>
        <w:commentReference w:id="4"/>
      </w:r>
      <w:r w:rsidR="005D6581" w:rsidRPr="00583766">
        <w:rPr>
          <w:sz w:val="24"/>
          <w:lang w:val="en-US"/>
        </w:rPr>
        <w:t>. McCarthy help</w:t>
      </w:r>
      <w:r w:rsidR="00FA615F" w:rsidRPr="00583766">
        <w:rPr>
          <w:sz w:val="24"/>
          <w:lang w:val="en-US"/>
        </w:rPr>
        <w:t>ed</w:t>
      </w:r>
      <w:r w:rsidR="00735A16">
        <w:rPr>
          <w:sz w:val="24"/>
          <w:lang w:val="en-US"/>
        </w:rPr>
        <w:t xml:space="preserve"> create </w:t>
      </w:r>
      <w:commentRangeStart w:id="5"/>
      <w:r w:rsidR="00735A16">
        <w:rPr>
          <w:sz w:val="24"/>
          <w:lang w:val="en-US"/>
        </w:rPr>
        <w:t>project MAC at MIT</w:t>
      </w:r>
      <w:commentRangeEnd w:id="5"/>
      <w:r w:rsidR="00853591">
        <w:rPr>
          <w:rStyle w:val="CommentReference"/>
        </w:rPr>
        <w:commentReference w:id="5"/>
      </w:r>
      <w:r w:rsidR="00735A16">
        <w:rPr>
          <w:sz w:val="24"/>
          <w:lang w:val="en-US"/>
        </w:rPr>
        <w:t xml:space="preserve">. At MIT he worked </w:t>
      </w:r>
      <w:ins w:id="6" w:author="Jason Schattman" w:date="2015-09-19T22:39:00Z">
        <w:r w:rsidR="00853591">
          <w:rPr>
            <w:sz w:val="24"/>
            <w:lang w:val="en-US"/>
          </w:rPr>
          <w:t xml:space="preserve">with </w:t>
        </w:r>
      </w:ins>
      <w:r w:rsidR="00735A16">
        <w:rPr>
          <w:sz w:val="24"/>
          <w:lang w:val="en-US"/>
        </w:rPr>
        <w:t>Marvin Minsky on robotics using computations and common sense reasoning.</w:t>
      </w:r>
      <w:r w:rsidR="00601674">
        <w:rPr>
          <w:sz w:val="24"/>
          <w:lang w:val="en-US"/>
        </w:rPr>
        <w:t xml:space="preserve"> His </w:t>
      </w:r>
      <w:del w:id="7" w:author="Jason Schattman" w:date="2015-09-19T22:42:00Z">
        <w:r w:rsidR="00601674" w:rsidDel="00853591">
          <w:rPr>
            <w:sz w:val="24"/>
            <w:lang w:val="en-US"/>
          </w:rPr>
          <w:delText xml:space="preserve">computing </w:delText>
        </w:r>
      </w:del>
      <w:ins w:id="8" w:author="Jason Schattman" w:date="2015-09-19T22:42:00Z">
        <w:r w:rsidR="00853591">
          <w:rPr>
            <w:sz w:val="24"/>
            <w:lang w:val="en-US"/>
          </w:rPr>
          <w:t xml:space="preserve"> research </w:t>
        </w:r>
      </w:ins>
      <w:r w:rsidR="00601674">
        <w:rPr>
          <w:sz w:val="24"/>
          <w:lang w:val="en-US"/>
        </w:rPr>
        <w:t>focused on the steps it took to complete a task intelligently and how he could teach that to something else like a computer.</w:t>
      </w:r>
      <w:r w:rsidR="00735A16">
        <w:rPr>
          <w:sz w:val="24"/>
          <w:lang w:val="en-US"/>
        </w:rPr>
        <w:t xml:space="preserve"> </w:t>
      </w:r>
      <w:commentRangeStart w:id="9"/>
      <w:r w:rsidR="00735A16">
        <w:rPr>
          <w:sz w:val="24"/>
          <w:lang w:val="en-US"/>
        </w:rPr>
        <w:t xml:space="preserve">McCarthy and his students were the first to create a computer program that convincingly played chess. Though the following years McCarthy continued to </w:t>
      </w:r>
      <w:r w:rsidR="005E54B6">
        <w:rPr>
          <w:sz w:val="24"/>
          <w:lang w:val="en-US"/>
        </w:rPr>
        <w:t>develop</w:t>
      </w:r>
      <w:r w:rsidR="00735A16">
        <w:rPr>
          <w:sz w:val="24"/>
          <w:lang w:val="en-US"/>
        </w:rPr>
        <w:t xml:space="preserve"> his chess program and even </w:t>
      </w:r>
      <w:r w:rsidR="005E54B6">
        <w:rPr>
          <w:sz w:val="24"/>
          <w:lang w:val="en-US"/>
        </w:rPr>
        <w:t>challenged</w:t>
      </w:r>
      <w:r w:rsidR="00735A16">
        <w:rPr>
          <w:sz w:val="24"/>
          <w:lang w:val="en-US"/>
        </w:rPr>
        <w:t xml:space="preserve"> a group of </w:t>
      </w:r>
      <w:r w:rsidR="005E54B6">
        <w:rPr>
          <w:sz w:val="24"/>
          <w:lang w:val="en-US"/>
        </w:rPr>
        <w:t>scientists</w:t>
      </w:r>
      <w:r w:rsidR="00735A16">
        <w:rPr>
          <w:sz w:val="24"/>
          <w:lang w:val="en-US"/>
        </w:rPr>
        <w:t xml:space="preserve"> </w:t>
      </w:r>
      <w:r w:rsidR="005E54B6">
        <w:rPr>
          <w:sz w:val="24"/>
          <w:lang w:val="en-US"/>
        </w:rPr>
        <w:t>from ITEP and a Chess Master David Levey</w:t>
      </w:r>
      <w:del w:id="10" w:author="Jason Schattman" w:date="2015-09-19T22:39:00Z">
        <w:r w:rsidR="005E54B6" w:rsidDel="00853591">
          <w:rPr>
            <w:sz w:val="24"/>
            <w:lang w:val="en-US"/>
          </w:rPr>
          <w:delText>, unfortunately</w:delText>
        </w:r>
      </w:del>
      <w:ins w:id="11" w:author="Jason Schattman" w:date="2015-09-19T22:39:00Z">
        <w:r w:rsidR="00853591">
          <w:rPr>
            <w:sz w:val="24"/>
            <w:lang w:val="en-US"/>
          </w:rPr>
          <w:t>.  Unfortunately,</w:t>
        </w:r>
      </w:ins>
      <w:r w:rsidR="005E54B6">
        <w:rPr>
          <w:sz w:val="24"/>
          <w:lang w:val="en-US"/>
        </w:rPr>
        <w:t xml:space="preserve"> he lost both matches</w:t>
      </w:r>
      <w:commentRangeEnd w:id="9"/>
      <w:r w:rsidR="00853591">
        <w:rPr>
          <w:rStyle w:val="CommentReference"/>
        </w:rPr>
        <w:commentReference w:id="9"/>
      </w:r>
      <w:r w:rsidR="005E54B6">
        <w:rPr>
          <w:sz w:val="24"/>
          <w:lang w:val="en-US"/>
        </w:rPr>
        <w:t>.</w:t>
      </w:r>
    </w:p>
    <w:p w14:paraId="4E101239" w14:textId="19287D35" w:rsidR="007008A3" w:rsidRDefault="00753BED" w:rsidP="00753BED">
      <w:pPr>
        <w:spacing w:line="480" w:lineRule="auto"/>
        <w:ind w:firstLine="720"/>
        <w:rPr>
          <w:sz w:val="24"/>
          <w:lang w:val="en-US"/>
        </w:rPr>
      </w:pPr>
      <w:r w:rsidRPr="00583766">
        <w:rPr>
          <w:sz w:val="24"/>
          <w:lang w:val="en-US"/>
        </w:rPr>
        <w:t xml:space="preserve">John McCarthy is also the creator of the programming language Lisp. Lisp soon became the </w:t>
      </w:r>
      <w:r w:rsidR="00FA615F" w:rsidRPr="00583766">
        <w:rPr>
          <w:sz w:val="24"/>
          <w:lang w:val="en-US"/>
        </w:rPr>
        <w:t>preferred</w:t>
      </w:r>
      <w:r w:rsidRPr="00583766">
        <w:rPr>
          <w:sz w:val="24"/>
          <w:lang w:val="en-US"/>
        </w:rPr>
        <w:t xml:space="preserve"> language of </w:t>
      </w:r>
      <w:r w:rsidR="00FA615F" w:rsidRPr="00583766">
        <w:rPr>
          <w:sz w:val="24"/>
          <w:lang w:val="en-US"/>
        </w:rPr>
        <w:t>Artificial</w:t>
      </w:r>
      <w:r w:rsidRPr="00583766">
        <w:rPr>
          <w:sz w:val="24"/>
          <w:lang w:val="en-US"/>
        </w:rPr>
        <w:t xml:space="preserve"> </w:t>
      </w:r>
      <w:r w:rsidR="00FA615F" w:rsidRPr="00583766">
        <w:rPr>
          <w:sz w:val="24"/>
          <w:lang w:val="en-US"/>
        </w:rPr>
        <w:t>Intelligence</w:t>
      </w:r>
      <w:r w:rsidRPr="00583766">
        <w:rPr>
          <w:sz w:val="24"/>
          <w:lang w:val="en-US"/>
        </w:rPr>
        <w:t xml:space="preserve"> programmers and continues to be a popular choice today. Around 1959 </w:t>
      </w:r>
      <w:r w:rsidR="00FA615F" w:rsidRPr="00583766">
        <w:rPr>
          <w:sz w:val="24"/>
          <w:lang w:val="en-US"/>
        </w:rPr>
        <w:t>McCarthy</w:t>
      </w:r>
      <w:r w:rsidRPr="00583766">
        <w:rPr>
          <w:sz w:val="24"/>
          <w:lang w:val="en-US"/>
        </w:rPr>
        <w:t xml:space="preserve"> invented the “</w:t>
      </w:r>
      <w:r w:rsidR="00FA615F" w:rsidRPr="00583766">
        <w:rPr>
          <w:sz w:val="24"/>
          <w:lang w:val="en-US"/>
        </w:rPr>
        <w:t>garbage</w:t>
      </w:r>
      <w:r w:rsidRPr="00583766">
        <w:rPr>
          <w:sz w:val="24"/>
          <w:lang w:val="en-US"/>
        </w:rPr>
        <w:t xml:space="preserve"> method” to solve problems he was having in Lisp. </w:t>
      </w:r>
      <w:r w:rsidR="00FA615F" w:rsidRPr="00583766">
        <w:rPr>
          <w:sz w:val="24"/>
          <w:lang w:val="en-US"/>
        </w:rPr>
        <w:t>Garbage</w:t>
      </w:r>
      <w:r w:rsidRPr="00583766">
        <w:rPr>
          <w:sz w:val="24"/>
          <w:lang w:val="en-US"/>
        </w:rPr>
        <w:t xml:space="preserve"> Collection (GC) is a memory management tool that </w:t>
      </w:r>
      <w:r w:rsidR="00FA615F" w:rsidRPr="00583766">
        <w:rPr>
          <w:sz w:val="24"/>
          <w:lang w:val="en-US"/>
        </w:rPr>
        <w:t xml:space="preserve">automatically </w:t>
      </w:r>
      <w:r w:rsidRPr="00583766">
        <w:rPr>
          <w:sz w:val="24"/>
          <w:lang w:val="en-US"/>
        </w:rPr>
        <w:t>retrieves computer memory of objects that are no longer being used within a program.</w:t>
      </w:r>
      <w:r w:rsidR="00FA615F" w:rsidRPr="00583766">
        <w:rPr>
          <w:sz w:val="24"/>
          <w:lang w:val="en-US"/>
        </w:rPr>
        <w:t xml:space="preserve"> </w:t>
      </w:r>
      <w:del w:id="12" w:author="Jason Schattman" w:date="2015-09-19T22:40:00Z">
        <w:r w:rsidR="00FA615F" w:rsidRPr="00583766" w:rsidDel="00853591">
          <w:rPr>
            <w:sz w:val="24"/>
            <w:lang w:val="en-US"/>
          </w:rPr>
          <w:delText xml:space="preserve">Thin </w:delText>
        </w:r>
      </w:del>
      <w:ins w:id="13" w:author="Jason Schattman" w:date="2015-09-19T22:40:00Z">
        <w:r w:rsidR="00853591">
          <w:rPr>
            <w:sz w:val="24"/>
            <w:lang w:val="en-US"/>
          </w:rPr>
          <w:t xml:space="preserve"> This</w:t>
        </w:r>
        <w:r w:rsidR="00853591" w:rsidRPr="00583766">
          <w:rPr>
            <w:sz w:val="24"/>
            <w:lang w:val="en-US"/>
          </w:rPr>
          <w:t xml:space="preserve"> </w:t>
        </w:r>
      </w:ins>
      <w:r w:rsidR="00FA615F" w:rsidRPr="00583766">
        <w:rPr>
          <w:sz w:val="24"/>
          <w:lang w:val="en-US"/>
        </w:rPr>
        <w:t xml:space="preserve">method </w:t>
      </w:r>
      <w:del w:id="14" w:author="Jason Schattman" w:date="2015-09-19T22:40:00Z">
        <w:r w:rsidR="00FA615F" w:rsidRPr="00583766" w:rsidDel="00853591">
          <w:rPr>
            <w:sz w:val="24"/>
            <w:lang w:val="en-US"/>
          </w:rPr>
          <w:delText>helped save much time since the programmers</w:delText>
        </w:r>
      </w:del>
      <w:ins w:id="15" w:author="Jason Schattman" w:date="2015-09-19T22:40:00Z">
        <w:r w:rsidR="00853591">
          <w:rPr>
            <w:sz w:val="24"/>
            <w:lang w:val="en-US"/>
          </w:rPr>
          <w:t xml:space="preserve"> saved programmers a great deal of time because they</w:t>
        </w:r>
      </w:ins>
      <w:r w:rsidR="00FA615F" w:rsidRPr="00583766">
        <w:rPr>
          <w:sz w:val="24"/>
          <w:lang w:val="en-US"/>
        </w:rPr>
        <w:t xml:space="preserve"> no longer had to retrieve data manually.</w:t>
      </w:r>
    </w:p>
    <w:p w14:paraId="33CFAC3B" w14:textId="2F5D2414" w:rsidR="00753BED" w:rsidRPr="00583766" w:rsidRDefault="007008A3" w:rsidP="00753BED">
      <w:pPr>
        <w:spacing w:line="480" w:lineRule="auto"/>
        <w:ind w:firstLine="720"/>
        <w:rPr>
          <w:sz w:val="24"/>
          <w:lang w:val="en-US"/>
        </w:rPr>
      </w:pPr>
      <w:r w:rsidRPr="007008A3">
        <w:rPr>
          <w:sz w:val="24"/>
          <w:lang w:val="en-US"/>
        </w:rPr>
        <w:t xml:space="preserve">One of the big </w:t>
      </w:r>
      <w:del w:id="16" w:author="Jason Schattman" w:date="2015-09-19T22:40:00Z">
        <w:r w:rsidRPr="007008A3" w:rsidDel="00853591">
          <w:rPr>
            <w:sz w:val="24"/>
            <w:lang w:val="en-US"/>
          </w:rPr>
          <w:delText xml:space="preserve">methods </w:delText>
        </w:r>
      </w:del>
      <w:ins w:id="17" w:author="Jason Schattman" w:date="2015-09-19T22:40:00Z">
        <w:r w:rsidR="00853591">
          <w:rPr>
            <w:sz w:val="24"/>
            <w:lang w:val="en-US"/>
          </w:rPr>
          <w:t xml:space="preserve"> concepts</w:t>
        </w:r>
        <w:r w:rsidR="00853591" w:rsidRPr="007008A3">
          <w:rPr>
            <w:sz w:val="24"/>
            <w:lang w:val="en-US"/>
          </w:rPr>
          <w:t xml:space="preserve"> </w:t>
        </w:r>
      </w:ins>
      <w:r w:rsidRPr="007008A3">
        <w:rPr>
          <w:sz w:val="24"/>
          <w:lang w:val="en-US"/>
        </w:rPr>
        <w:t>McCarthy helped create was timesharing. Timesharing allows many users to use a computer or program by sharing the computers resources by multiprogramming/multitasking.</w:t>
      </w:r>
      <w:r>
        <w:rPr>
          <w:sz w:val="24"/>
          <w:lang w:val="en-US"/>
        </w:rPr>
        <w:t xml:space="preserve"> </w:t>
      </w:r>
      <w:commentRangeStart w:id="18"/>
      <w:r>
        <w:rPr>
          <w:sz w:val="24"/>
          <w:lang w:val="en-US"/>
        </w:rPr>
        <w:t xml:space="preserve">This idea of timesharing has since been built upon and further </w:t>
      </w:r>
      <w:r>
        <w:rPr>
          <w:sz w:val="24"/>
          <w:lang w:val="en-US"/>
        </w:rPr>
        <w:lastRenderedPageBreak/>
        <w:t>developed leading to newer inventions and programs such as the internet and cloud computing. While McCarthy didn’t develop either of these himself his work on time sharing contributed to the basis of these ideas</w:t>
      </w:r>
      <w:commentRangeEnd w:id="18"/>
      <w:r w:rsidR="00853591">
        <w:rPr>
          <w:rStyle w:val="CommentReference"/>
        </w:rPr>
        <w:commentReference w:id="18"/>
      </w:r>
      <w:r>
        <w:rPr>
          <w:sz w:val="24"/>
          <w:lang w:val="en-US"/>
        </w:rPr>
        <w:t xml:space="preserve">. </w:t>
      </w:r>
    </w:p>
    <w:p w14:paraId="7E8AC520" w14:textId="233DE936" w:rsidR="00FA615F" w:rsidRPr="00583766" w:rsidRDefault="00753BED" w:rsidP="00753BED">
      <w:pPr>
        <w:spacing w:line="480" w:lineRule="auto"/>
        <w:ind w:firstLine="720"/>
        <w:rPr>
          <w:sz w:val="24"/>
          <w:lang w:val="en-US"/>
        </w:rPr>
      </w:pPr>
      <w:r w:rsidRPr="00583766">
        <w:rPr>
          <w:sz w:val="24"/>
          <w:lang w:val="en-US"/>
        </w:rPr>
        <w:t xml:space="preserve">John McCarthy has won many awards for his </w:t>
      </w:r>
      <w:r w:rsidR="00FA615F" w:rsidRPr="00583766">
        <w:rPr>
          <w:sz w:val="24"/>
          <w:lang w:val="en-US"/>
        </w:rPr>
        <w:t>achievements</w:t>
      </w:r>
      <w:r w:rsidRPr="00583766">
        <w:rPr>
          <w:sz w:val="24"/>
          <w:lang w:val="en-US"/>
        </w:rPr>
        <w:t xml:space="preserve"> and contributions to the field of computer science. In </w:t>
      </w:r>
      <w:r w:rsidR="003975F9" w:rsidRPr="00583766">
        <w:rPr>
          <w:sz w:val="24"/>
          <w:lang w:val="en-US"/>
        </w:rPr>
        <w:t xml:space="preserve">1971 he won the Turning Award which is </w:t>
      </w:r>
      <w:del w:id="19" w:author="Jason Schattman" w:date="2015-09-19T22:41:00Z">
        <w:r w:rsidR="003975F9" w:rsidRPr="00583766" w:rsidDel="00853591">
          <w:rPr>
            <w:sz w:val="24"/>
            <w:lang w:val="en-US"/>
          </w:rPr>
          <w:delText xml:space="preserve">often </w:delText>
        </w:r>
      </w:del>
      <w:r w:rsidR="003975F9" w:rsidRPr="00583766">
        <w:rPr>
          <w:sz w:val="24"/>
          <w:lang w:val="en-US"/>
        </w:rPr>
        <w:t xml:space="preserve">regarded </w:t>
      </w:r>
      <w:ins w:id="20" w:author="Jason Schattman" w:date="2015-09-19T22:41:00Z">
        <w:r w:rsidR="00853591">
          <w:rPr>
            <w:sz w:val="24"/>
            <w:lang w:val="en-US"/>
          </w:rPr>
          <w:t xml:space="preserve">by many </w:t>
        </w:r>
      </w:ins>
      <w:r w:rsidR="003975F9" w:rsidRPr="00583766">
        <w:rPr>
          <w:sz w:val="24"/>
          <w:lang w:val="en-US"/>
        </w:rPr>
        <w:t xml:space="preserve">as the highest </w:t>
      </w:r>
      <w:r w:rsidR="00FA615F" w:rsidRPr="00583766">
        <w:rPr>
          <w:sz w:val="24"/>
          <w:lang w:val="en-US"/>
        </w:rPr>
        <w:t xml:space="preserve">award and </w:t>
      </w:r>
      <w:r w:rsidR="003975F9" w:rsidRPr="00583766">
        <w:rPr>
          <w:sz w:val="24"/>
          <w:lang w:val="en-US"/>
        </w:rPr>
        <w:t xml:space="preserve">distinction </w:t>
      </w:r>
      <w:del w:id="21" w:author="Jason Schattman" w:date="2015-09-19T22:41:00Z">
        <w:r w:rsidR="003975F9" w:rsidRPr="00583766" w:rsidDel="00853591">
          <w:rPr>
            <w:sz w:val="24"/>
            <w:lang w:val="en-US"/>
          </w:rPr>
          <w:delText xml:space="preserve">given </w:delText>
        </w:r>
        <w:r w:rsidR="00FA615F" w:rsidRPr="00583766" w:rsidDel="00853591">
          <w:rPr>
            <w:sz w:val="24"/>
            <w:lang w:val="en-US"/>
          </w:rPr>
          <w:delText>within</w:delText>
        </w:r>
      </w:del>
      <w:ins w:id="22" w:author="Jason Schattman" w:date="2015-09-19T22:41:00Z">
        <w:r w:rsidR="00853591">
          <w:rPr>
            <w:sz w:val="24"/>
            <w:lang w:val="en-US"/>
          </w:rPr>
          <w:t xml:space="preserve"> in</w:t>
        </w:r>
      </w:ins>
      <w:r w:rsidR="003975F9" w:rsidRPr="00583766">
        <w:rPr>
          <w:sz w:val="24"/>
          <w:lang w:val="en-US"/>
        </w:rPr>
        <w:t xml:space="preserve"> the field of computer science. </w:t>
      </w:r>
      <w:r w:rsidR="00FA615F" w:rsidRPr="00583766">
        <w:rPr>
          <w:sz w:val="24"/>
          <w:lang w:val="en-US"/>
        </w:rPr>
        <w:t>Besides the Turning award he has won many other awards including Kyoto Prize (1988), National Medal of Science (USA, 1990) and Benjamin Franklin Award (2003) for his work in computer science.</w:t>
      </w:r>
    </w:p>
    <w:p w14:paraId="2CB94A52" w14:textId="77777777" w:rsidR="00753BED" w:rsidRDefault="00FA615F" w:rsidP="00753BED">
      <w:pPr>
        <w:spacing w:line="480" w:lineRule="auto"/>
        <w:ind w:firstLine="720"/>
        <w:rPr>
          <w:sz w:val="24"/>
          <w:lang w:val="en-US"/>
        </w:rPr>
      </w:pPr>
      <w:r w:rsidRPr="00583766">
        <w:rPr>
          <w:sz w:val="24"/>
          <w:lang w:val="en-US"/>
        </w:rPr>
        <w:t xml:space="preserve">Artificial </w:t>
      </w:r>
      <w:r w:rsidR="00583766" w:rsidRPr="00583766">
        <w:rPr>
          <w:sz w:val="24"/>
          <w:lang w:val="en-US"/>
        </w:rPr>
        <w:t>Intelligence</w:t>
      </w:r>
      <w:r w:rsidRPr="00583766">
        <w:rPr>
          <w:sz w:val="24"/>
          <w:lang w:val="en-US"/>
        </w:rPr>
        <w:t xml:space="preserve"> continues to be a growing field within computer science. </w:t>
      </w:r>
      <w:r w:rsidR="00583766" w:rsidRPr="00583766">
        <w:rPr>
          <w:sz w:val="24"/>
          <w:lang w:val="en-US"/>
        </w:rPr>
        <w:t>McCarthy’s</w:t>
      </w:r>
      <w:r w:rsidRPr="00583766">
        <w:rPr>
          <w:sz w:val="24"/>
          <w:lang w:val="en-US"/>
        </w:rPr>
        <w:t xml:space="preserve"> help and contributions towards the field were significant and helped it get started. </w:t>
      </w:r>
      <w:r w:rsidR="00583766" w:rsidRPr="00583766">
        <w:rPr>
          <w:sz w:val="24"/>
          <w:lang w:val="en-US"/>
        </w:rPr>
        <w:t>Without McCarthy’s contributions it’s hard to tell how far along we’d be in the field of AI. Because of his works and contributions McCarthy is a great computer scientist who should be remembered.</w:t>
      </w:r>
    </w:p>
    <w:p w14:paraId="05B559AF" w14:textId="77777777" w:rsidR="007008A3" w:rsidRDefault="007008A3" w:rsidP="00753BED">
      <w:pPr>
        <w:spacing w:line="480" w:lineRule="auto"/>
        <w:ind w:firstLine="720"/>
        <w:rPr>
          <w:sz w:val="24"/>
          <w:lang w:val="en-US"/>
        </w:rPr>
      </w:pPr>
    </w:p>
    <w:p w14:paraId="31CD3CEA" w14:textId="77777777" w:rsidR="00753BED" w:rsidRDefault="0046200C" w:rsidP="0046200C">
      <w:pPr>
        <w:spacing w:line="480" w:lineRule="auto"/>
        <w:rPr>
          <w:sz w:val="24"/>
          <w:lang w:val="en-US"/>
        </w:rPr>
      </w:pPr>
      <w:r>
        <w:rPr>
          <w:sz w:val="24"/>
          <w:lang w:val="en-US"/>
        </w:rPr>
        <w:t>Sources</w:t>
      </w:r>
    </w:p>
    <w:p w14:paraId="29A6AADC" w14:textId="77777777" w:rsidR="0046200C" w:rsidRDefault="00306A01" w:rsidP="0046200C">
      <w:pPr>
        <w:spacing w:line="480" w:lineRule="auto"/>
        <w:rPr>
          <w:sz w:val="24"/>
          <w:lang w:val="en-US"/>
        </w:rPr>
      </w:pPr>
      <w:hyperlink r:id="rId8" w:history="1">
        <w:r w:rsidR="0046200C" w:rsidRPr="00676206">
          <w:rPr>
            <w:rStyle w:val="Hyperlink"/>
            <w:sz w:val="24"/>
            <w:lang w:val="en-US"/>
          </w:rPr>
          <w:t>https://en.wikipedia.org/wiki/John_McCarthy_(computer_scientist)</w:t>
        </w:r>
      </w:hyperlink>
    </w:p>
    <w:p w14:paraId="79F58931" w14:textId="77777777" w:rsidR="0046200C" w:rsidRDefault="00306A01" w:rsidP="0046200C">
      <w:pPr>
        <w:spacing w:line="480" w:lineRule="auto"/>
        <w:rPr>
          <w:sz w:val="24"/>
          <w:lang w:val="en-US"/>
        </w:rPr>
      </w:pPr>
      <w:hyperlink r:id="rId9" w:history="1">
        <w:r w:rsidR="0046200C" w:rsidRPr="00676206">
          <w:rPr>
            <w:rStyle w:val="Hyperlink"/>
            <w:sz w:val="24"/>
            <w:lang w:val="en-US"/>
          </w:rPr>
          <w:t>http://www.independent.co.uk/news/obituaries/john-mccarthy-computer-scientist-known-as-the-father-of-ai-6255307.html</w:t>
        </w:r>
      </w:hyperlink>
    </w:p>
    <w:p w14:paraId="5B9D23BF" w14:textId="77777777" w:rsidR="0046200C" w:rsidRDefault="00306A01" w:rsidP="0046200C">
      <w:pPr>
        <w:spacing w:line="480" w:lineRule="auto"/>
        <w:rPr>
          <w:sz w:val="24"/>
          <w:lang w:val="en-US"/>
        </w:rPr>
      </w:pPr>
      <w:hyperlink r:id="rId10" w:history="1">
        <w:r w:rsidR="0046200C" w:rsidRPr="00676206">
          <w:rPr>
            <w:rStyle w:val="Hyperlink"/>
            <w:sz w:val="24"/>
            <w:lang w:val="en-US"/>
          </w:rPr>
          <w:t>http://www.computerhistory.org/fellowawards/hall/bios/John,McCarthy/</w:t>
        </w:r>
      </w:hyperlink>
    </w:p>
    <w:p w14:paraId="36713579" w14:textId="77777777" w:rsidR="0046200C" w:rsidRPr="00583766" w:rsidRDefault="0046200C" w:rsidP="0046200C">
      <w:pPr>
        <w:spacing w:line="480" w:lineRule="auto"/>
        <w:rPr>
          <w:sz w:val="24"/>
          <w:lang w:val="en-US"/>
        </w:rPr>
      </w:pPr>
      <w:r w:rsidRPr="0046200C">
        <w:rPr>
          <w:sz w:val="24"/>
          <w:lang w:val="en-US"/>
        </w:rPr>
        <w:t>http://amturing.acm.org/award_winners/mccarthy_0239596.cfm</w:t>
      </w:r>
    </w:p>
    <w:sectPr w:rsidR="0046200C" w:rsidRPr="00583766" w:rsidSect="00853591">
      <w:pgSz w:w="12240" w:h="15840"/>
      <w:pgMar w:top="1440" w:right="616"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son Schattman" w:date="2015-09-19T22:33:00Z" w:initials="JS">
    <w:p w14:paraId="301D29B1" w14:textId="77777777" w:rsidR="00853591" w:rsidRDefault="00853591">
      <w:pPr>
        <w:pStyle w:val="CommentText"/>
      </w:pPr>
      <w:r>
        <w:rPr>
          <w:rStyle w:val="CommentReference"/>
        </w:rPr>
        <w:annotationRef/>
      </w:r>
      <w:r>
        <w:t>This entire section is just a re-hash of the Wikipedia article on him.  You should consult more than one source when writing about anything.</w:t>
      </w:r>
    </w:p>
  </w:comment>
  <w:comment w:id="3" w:author="Jason Schattman" w:date="2015-09-19T22:43:00Z" w:initials="JS">
    <w:p w14:paraId="69D530C2" w14:textId="77777777" w:rsidR="00853591" w:rsidRDefault="00853591">
      <w:pPr>
        <w:pStyle w:val="CommentText"/>
      </w:pPr>
      <w:r>
        <w:rPr>
          <w:rStyle w:val="CommentReference"/>
        </w:rPr>
        <w:annotationRef/>
      </w:r>
      <w:r>
        <w:t>What did the people there accomplish?  That is, why was this meeting worthy of note?</w:t>
      </w:r>
    </w:p>
  </w:comment>
  <w:comment w:id="4" w:author="Jason Schattman" w:date="2015-09-19T22:44:00Z" w:initials="JS">
    <w:p w14:paraId="32BC6AEE" w14:textId="77777777" w:rsidR="00853591" w:rsidRDefault="00853591">
      <w:pPr>
        <w:pStyle w:val="CommentText"/>
      </w:pPr>
      <w:r>
        <w:rPr>
          <w:rStyle w:val="CommentReference"/>
        </w:rPr>
        <w:annotationRef/>
      </w:r>
      <w:r>
        <w:t>For doing what?</w:t>
      </w:r>
    </w:p>
  </w:comment>
  <w:comment w:id="5" w:author="Jason Schattman" w:date="2015-09-19T22:44:00Z" w:initials="JS">
    <w:p w14:paraId="015EE7E2" w14:textId="77777777" w:rsidR="00853591" w:rsidRDefault="00853591">
      <w:pPr>
        <w:pStyle w:val="CommentText"/>
      </w:pPr>
      <w:r>
        <w:rPr>
          <w:rStyle w:val="CommentReference"/>
        </w:rPr>
        <w:annotationRef/>
      </w:r>
      <w:r>
        <w:t>What did this project involve?  Why is it famous?</w:t>
      </w:r>
    </w:p>
  </w:comment>
  <w:comment w:id="9" w:author="Jason Schattman" w:date="2015-09-19T22:44:00Z" w:initials="JS">
    <w:p w14:paraId="30F27E27" w14:textId="77777777" w:rsidR="00853591" w:rsidRDefault="00853591">
      <w:pPr>
        <w:pStyle w:val="CommentText"/>
      </w:pPr>
      <w:r>
        <w:rPr>
          <w:rStyle w:val="CommentReference"/>
        </w:rPr>
        <w:annotationRef/>
      </w:r>
      <w:r>
        <w:t>Good.</w:t>
      </w:r>
    </w:p>
  </w:comment>
  <w:comment w:id="18" w:author="Jason Schattman" w:date="2015-09-19T22:41:00Z" w:initials="JS">
    <w:p w14:paraId="61DE68B9" w14:textId="77777777" w:rsidR="00853591" w:rsidRDefault="00853591">
      <w:pPr>
        <w:pStyle w:val="CommentText"/>
      </w:pPr>
      <w:r>
        <w:rPr>
          <w:rStyle w:val="CommentReference"/>
        </w:rPr>
        <w:annotationRef/>
      </w:r>
      <w:r>
        <w:t>Good description.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FF376" w14:textId="77777777" w:rsidR="00853591" w:rsidRDefault="00853591" w:rsidP="00FA615F">
      <w:pPr>
        <w:spacing w:line="240" w:lineRule="auto"/>
      </w:pPr>
      <w:r>
        <w:separator/>
      </w:r>
    </w:p>
  </w:endnote>
  <w:endnote w:type="continuationSeparator" w:id="0">
    <w:p w14:paraId="2F85E84F" w14:textId="77777777" w:rsidR="00853591" w:rsidRDefault="00853591" w:rsidP="00FA61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51ADD" w14:textId="77777777" w:rsidR="00853591" w:rsidRDefault="00853591" w:rsidP="00FA615F">
      <w:pPr>
        <w:spacing w:line="240" w:lineRule="auto"/>
      </w:pPr>
      <w:r>
        <w:separator/>
      </w:r>
    </w:p>
  </w:footnote>
  <w:footnote w:type="continuationSeparator" w:id="0">
    <w:p w14:paraId="7570593B" w14:textId="77777777" w:rsidR="00853591" w:rsidRDefault="00853591" w:rsidP="00FA61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E"/>
    <w:rsid w:val="00123454"/>
    <w:rsid w:val="00204020"/>
    <w:rsid w:val="00306A01"/>
    <w:rsid w:val="00344EE1"/>
    <w:rsid w:val="003975F9"/>
    <w:rsid w:val="004159C5"/>
    <w:rsid w:val="0046200C"/>
    <w:rsid w:val="00583766"/>
    <w:rsid w:val="00583B0E"/>
    <w:rsid w:val="005D6581"/>
    <w:rsid w:val="005E54B6"/>
    <w:rsid w:val="00601674"/>
    <w:rsid w:val="007008A3"/>
    <w:rsid w:val="00735A16"/>
    <w:rsid w:val="00753BED"/>
    <w:rsid w:val="0078762E"/>
    <w:rsid w:val="00853591"/>
    <w:rsid w:val="009D0D10"/>
    <w:rsid w:val="00A355EF"/>
    <w:rsid w:val="00D67CB1"/>
    <w:rsid w:val="00F61605"/>
    <w:rsid w:val="00FA615F"/>
    <w:rsid w:val="00FD105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32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15F"/>
    <w:pPr>
      <w:tabs>
        <w:tab w:val="center" w:pos="4680"/>
        <w:tab w:val="right" w:pos="9360"/>
      </w:tabs>
      <w:spacing w:line="240" w:lineRule="auto"/>
    </w:pPr>
  </w:style>
  <w:style w:type="character" w:customStyle="1" w:styleId="HeaderChar">
    <w:name w:val="Header Char"/>
    <w:basedOn w:val="DefaultParagraphFont"/>
    <w:link w:val="Header"/>
    <w:uiPriority w:val="99"/>
    <w:rsid w:val="00FA615F"/>
  </w:style>
  <w:style w:type="paragraph" w:styleId="Footer">
    <w:name w:val="footer"/>
    <w:basedOn w:val="Normal"/>
    <w:link w:val="FooterChar"/>
    <w:uiPriority w:val="99"/>
    <w:unhideWhenUsed/>
    <w:rsid w:val="00FA615F"/>
    <w:pPr>
      <w:tabs>
        <w:tab w:val="center" w:pos="4680"/>
        <w:tab w:val="right" w:pos="9360"/>
      </w:tabs>
      <w:spacing w:line="240" w:lineRule="auto"/>
    </w:pPr>
  </w:style>
  <w:style w:type="character" w:customStyle="1" w:styleId="FooterChar">
    <w:name w:val="Footer Char"/>
    <w:basedOn w:val="DefaultParagraphFont"/>
    <w:link w:val="Footer"/>
    <w:uiPriority w:val="99"/>
    <w:rsid w:val="00FA615F"/>
  </w:style>
  <w:style w:type="paragraph" w:styleId="BalloonText">
    <w:name w:val="Balloon Text"/>
    <w:basedOn w:val="Normal"/>
    <w:link w:val="BalloonTextChar"/>
    <w:uiPriority w:val="99"/>
    <w:semiHidden/>
    <w:unhideWhenUsed/>
    <w:rsid w:val="00FA61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15F"/>
    <w:rPr>
      <w:rFonts w:ascii="Tahoma" w:hAnsi="Tahoma" w:cs="Tahoma"/>
      <w:sz w:val="16"/>
      <w:szCs w:val="16"/>
    </w:rPr>
  </w:style>
  <w:style w:type="character" w:styleId="Hyperlink">
    <w:name w:val="Hyperlink"/>
    <w:basedOn w:val="DefaultParagraphFont"/>
    <w:uiPriority w:val="99"/>
    <w:unhideWhenUsed/>
    <w:rsid w:val="0046200C"/>
    <w:rPr>
      <w:color w:val="0000FF" w:themeColor="hyperlink"/>
      <w:u w:val="single"/>
    </w:rPr>
  </w:style>
  <w:style w:type="paragraph" w:customStyle="1" w:styleId="normal0">
    <w:name w:val="normal"/>
    <w:rsid w:val="009D0D10"/>
    <w:rPr>
      <w:rFonts w:eastAsia="Arial"/>
      <w:color w:val="000000"/>
      <w:szCs w:val="20"/>
      <w:lang w:val="en-US"/>
    </w:rPr>
  </w:style>
  <w:style w:type="character" w:styleId="CommentReference">
    <w:name w:val="annotation reference"/>
    <w:basedOn w:val="DefaultParagraphFont"/>
    <w:uiPriority w:val="99"/>
    <w:semiHidden/>
    <w:unhideWhenUsed/>
    <w:rsid w:val="009D0D10"/>
    <w:rPr>
      <w:sz w:val="18"/>
      <w:szCs w:val="18"/>
    </w:rPr>
  </w:style>
  <w:style w:type="paragraph" w:styleId="CommentText">
    <w:name w:val="annotation text"/>
    <w:basedOn w:val="Normal"/>
    <w:link w:val="CommentTextChar"/>
    <w:uiPriority w:val="99"/>
    <w:semiHidden/>
    <w:unhideWhenUsed/>
    <w:rsid w:val="009D0D10"/>
    <w:pPr>
      <w:spacing w:line="240" w:lineRule="auto"/>
    </w:pPr>
    <w:rPr>
      <w:sz w:val="24"/>
      <w:szCs w:val="24"/>
    </w:rPr>
  </w:style>
  <w:style w:type="character" w:customStyle="1" w:styleId="CommentTextChar">
    <w:name w:val="Comment Text Char"/>
    <w:basedOn w:val="DefaultParagraphFont"/>
    <w:link w:val="CommentText"/>
    <w:uiPriority w:val="99"/>
    <w:semiHidden/>
    <w:rsid w:val="009D0D10"/>
    <w:rPr>
      <w:sz w:val="24"/>
      <w:szCs w:val="24"/>
    </w:rPr>
  </w:style>
  <w:style w:type="paragraph" w:styleId="CommentSubject">
    <w:name w:val="annotation subject"/>
    <w:basedOn w:val="CommentText"/>
    <w:next w:val="CommentText"/>
    <w:link w:val="CommentSubjectChar"/>
    <w:uiPriority w:val="99"/>
    <w:semiHidden/>
    <w:unhideWhenUsed/>
    <w:rsid w:val="009D0D10"/>
    <w:rPr>
      <w:b/>
      <w:bCs/>
      <w:sz w:val="20"/>
      <w:szCs w:val="20"/>
    </w:rPr>
  </w:style>
  <w:style w:type="character" w:customStyle="1" w:styleId="CommentSubjectChar">
    <w:name w:val="Comment Subject Char"/>
    <w:basedOn w:val="CommentTextChar"/>
    <w:link w:val="CommentSubject"/>
    <w:uiPriority w:val="99"/>
    <w:semiHidden/>
    <w:rsid w:val="009D0D10"/>
    <w:rPr>
      <w:b/>
      <w:bCs/>
      <w:sz w:val="20"/>
      <w:szCs w:val="20"/>
    </w:rPr>
  </w:style>
  <w:style w:type="paragraph" w:styleId="Revision">
    <w:name w:val="Revision"/>
    <w:hidden/>
    <w:uiPriority w:val="99"/>
    <w:semiHidden/>
    <w:rsid w:val="009D0D10"/>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15F"/>
    <w:pPr>
      <w:tabs>
        <w:tab w:val="center" w:pos="4680"/>
        <w:tab w:val="right" w:pos="9360"/>
      </w:tabs>
      <w:spacing w:line="240" w:lineRule="auto"/>
    </w:pPr>
  </w:style>
  <w:style w:type="character" w:customStyle="1" w:styleId="HeaderChar">
    <w:name w:val="Header Char"/>
    <w:basedOn w:val="DefaultParagraphFont"/>
    <w:link w:val="Header"/>
    <w:uiPriority w:val="99"/>
    <w:rsid w:val="00FA615F"/>
  </w:style>
  <w:style w:type="paragraph" w:styleId="Footer">
    <w:name w:val="footer"/>
    <w:basedOn w:val="Normal"/>
    <w:link w:val="FooterChar"/>
    <w:uiPriority w:val="99"/>
    <w:unhideWhenUsed/>
    <w:rsid w:val="00FA615F"/>
    <w:pPr>
      <w:tabs>
        <w:tab w:val="center" w:pos="4680"/>
        <w:tab w:val="right" w:pos="9360"/>
      </w:tabs>
      <w:spacing w:line="240" w:lineRule="auto"/>
    </w:pPr>
  </w:style>
  <w:style w:type="character" w:customStyle="1" w:styleId="FooterChar">
    <w:name w:val="Footer Char"/>
    <w:basedOn w:val="DefaultParagraphFont"/>
    <w:link w:val="Footer"/>
    <w:uiPriority w:val="99"/>
    <w:rsid w:val="00FA615F"/>
  </w:style>
  <w:style w:type="paragraph" w:styleId="BalloonText">
    <w:name w:val="Balloon Text"/>
    <w:basedOn w:val="Normal"/>
    <w:link w:val="BalloonTextChar"/>
    <w:uiPriority w:val="99"/>
    <w:semiHidden/>
    <w:unhideWhenUsed/>
    <w:rsid w:val="00FA61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15F"/>
    <w:rPr>
      <w:rFonts w:ascii="Tahoma" w:hAnsi="Tahoma" w:cs="Tahoma"/>
      <w:sz w:val="16"/>
      <w:szCs w:val="16"/>
    </w:rPr>
  </w:style>
  <w:style w:type="character" w:styleId="Hyperlink">
    <w:name w:val="Hyperlink"/>
    <w:basedOn w:val="DefaultParagraphFont"/>
    <w:uiPriority w:val="99"/>
    <w:unhideWhenUsed/>
    <w:rsid w:val="0046200C"/>
    <w:rPr>
      <w:color w:val="0000FF" w:themeColor="hyperlink"/>
      <w:u w:val="single"/>
    </w:rPr>
  </w:style>
  <w:style w:type="paragraph" w:customStyle="1" w:styleId="normal0">
    <w:name w:val="normal"/>
    <w:rsid w:val="009D0D10"/>
    <w:rPr>
      <w:rFonts w:eastAsia="Arial"/>
      <w:color w:val="000000"/>
      <w:szCs w:val="20"/>
      <w:lang w:val="en-US"/>
    </w:rPr>
  </w:style>
  <w:style w:type="character" w:styleId="CommentReference">
    <w:name w:val="annotation reference"/>
    <w:basedOn w:val="DefaultParagraphFont"/>
    <w:uiPriority w:val="99"/>
    <w:semiHidden/>
    <w:unhideWhenUsed/>
    <w:rsid w:val="009D0D10"/>
    <w:rPr>
      <w:sz w:val="18"/>
      <w:szCs w:val="18"/>
    </w:rPr>
  </w:style>
  <w:style w:type="paragraph" w:styleId="CommentText">
    <w:name w:val="annotation text"/>
    <w:basedOn w:val="Normal"/>
    <w:link w:val="CommentTextChar"/>
    <w:uiPriority w:val="99"/>
    <w:semiHidden/>
    <w:unhideWhenUsed/>
    <w:rsid w:val="009D0D10"/>
    <w:pPr>
      <w:spacing w:line="240" w:lineRule="auto"/>
    </w:pPr>
    <w:rPr>
      <w:sz w:val="24"/>
      <w:szCs w:val="24"/>
    </w:rPr>
  </w:style>
  <w:style w:type="character" w:customStyle="1" w:styleId="CommentTextChar">
    <w:name w:val="Comment Text Char"/>
    <w:basedOn w:val="DefaultParagraphFont"/>
    <w:link w:val="CommentText"/>
    <w:uiPriority w:val="99"/>
    <w:semiHidden/>
    <w:rsid w:val="009D0D10"/>
    <w:rPr>
      <w:sz w:val="24"/>
      <w:szCs w:val="24"/>
    </w:rPr>
  </w:style>
  <w:style w:type="paragraph" w:styleId="CommentSubject">
    <w:name w:val="annotation subject"/>
    <w:basedOn w:val="CommentText"/>
    <w:next w:val="CommentText"/>
    <w:link w:val="CommentSubjectChar"/>
    <w:uiPriority w:val="99"/>
    <w:semiHidden/>
    <w:unhideWhenUsed/>
    <w:rsid w:val="009D0D10"/>
    <w:rPr>
      <w:b/>
      <w:bCs/>
      <w:sz w:val="20"/>
      <w:szCs w:val="20"/>
    </w:rPr>
  </w:style>
  <w:style w:type="character" w:customStyle="1" w:styleId="CommentSubjectChar">
    <w:name w:val="Comment Subject Char"/>
    <w:basedOn w:val="CommentTextChar"/>
    <w:link w:val="CommentSubject"/>
    <w:uiPriority w:val="99"/>
    <w:semiHidden/>
    <w:rsid w:val="009D0D10"/>
    <w:rPr>
      <w:b/>
      <w:bCs/>
      <w:sz w:val="20"/>
      <w:szCs w:val="20"/>
    </w:rPr>
  </w:style>
  <w:style w:type="paragraph" w:styleId="Revision">
    <w:name w:val="Revision"/>
    <w:hidden/>
    <w:uiPriority w:val="99"/>
    <w:semiHidden/>
    <w:rsid w:val="009D0D1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en.wikipedia.org/wiki/John_McCarthy_(computer_scientist)" TargetMode="External"/><Relationship Id="rId9" Type="http://schemas.openxmlformats.org/officeDocument/2006/relationships/hyperlink" Target="http://www.independent.co.uk/news/obituaries/john-mccarthy-computer-scientist-known-as-the-father-of-ai-6255307.html" TargetMode="External"/><Relationship Id="rId10" Type="http://schemas.openxmlformats.org/officeDocument/2006/relationships/hyperlink" Target="http://www.computerhistory.org/fellowawards/hall/bios/John,McCar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745</Words>
  <Characters>4247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4983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Jason Schattman</cp:lastModifiedBy>
  <cp:revision>3</cp:revision>
  <dcterms:created xsi:type="dcterms:W3CDTF">2015-09-20T22:15:00Z</dcterms:created>
  <dcterms:modified xsi:type="dcterms:W3CDTF">2015-09-20T22:15:00Z</dcterms:modified>
</cp:coreProperties>
</file>