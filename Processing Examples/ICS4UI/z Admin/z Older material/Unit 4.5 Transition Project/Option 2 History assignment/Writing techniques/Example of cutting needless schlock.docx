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25" w:rsidRDefault="00037825" w:rsidP="002551BC">
      <w:pPr>
        <w:pStyle w:val="Heading2"/>
        <w:rPr>
          <w:rFonts w:ascii="Garamond" w:hAnsi="Garamond"/>
          <w:lang w:val="en-US"/>
        </w:rPr>
      </w:pPr>
      <w:r w:rsidRPr="00037825">
        <w:rPr>
          <w:rFonts w:ascii="Garamond" w:hAnsi="Garamond"/>
          <w:lang w:val="en-US"/>
        </w:rPr>
        <w:t xml:space="preserve">Trim a </w:t>
      </w:r>
      <w:r w:rsidR="00C3248E">
        <w:rPr>
          <w:rFonts w:ascii="Garamond" w:hAnsi="Garamond"/>
          <w:lang w:val="en-US"/>
        </w:rPr>
        <w:t>6</w:t>
      </w:r>
      <w:r w:rsidRPr="00037825">
        <w:rPr>
          <w:rFonts w:ascii="Garamond" w:hAnsi="Garamond"/>
          <w:lang w:val="en-US"/>
        </w:rPr>
        <w:t>0-word paragraph to 30</w:t>
      </w:r>
    </w:p>
    <w:p w:rsidR="00037825" w:rsidRDefault="00037825" w:rsidP="00037825">
      <w:pPr>
        <w:rPr>
          <w:rFonts w:ascii="Garamond" w:hAnsi="Garamond"/>
          <w:lang w:val="en-US"/>
        </w:rPr>
      </w:pPr>
    </w:p>
    <w:p w:rsidR="00037825" w:rsidRPr="002551BC" w:rsidRDefault="00037825" w:rsidP="00037825">
      <w:pPr>
        <w:rPr>
          <w:rFonts w:ascii="Garamond" w:hAnsi="Garamond"/>
          <w:color w:val="0070C0"/>
          <w:lang w:val="en-US"/>
        </w:rPr>
      </w:pPr>
      <w:r>
        <w:rPr>
          <w:rFonts w:ascii="Garamond" w:hAnsi="Garamond"/>
          <w:lang w:val="en-US"/>
        </w:rPr>
        <w:t>“In today’s m</w:t>
      </w:r>
      <w:r w:rsidR="00B12068">
        <w:rPr>
          <w:rFonts w:ascii="Garamond" w:hAnsi="Garamond"/>
          <w:lang w:val="en-US"/>
        </w:rPr>
        <w:t xml:space="preserve">odern high-tech world, over 50% </w:t>
      </w:r>
      <w:r>
        <w:rPr>
          <w:rFonts w:ascii="Garamond" w:hAnsi="Garamond"/>
          <w:lang w:val="en-US"/>
        </w:rPr>
        <w:t xml:space="preserve">of the majority of Canadian citizens have their very own smartphone.  Although these exciting devices are fun to use and play around with, they are having negative impacts on our physical health, on our personal relationships with other people in our lives, and on our planet’s environment.  This is bad.”  </w:t>
      </w:r>
      <w:r w:rsidRPr="002551BC">
        <w:rPr>
          <w:rFonts w:ascii="Garamond" w:hAnsi="Garamond"/>
          <w:color w:val="0070C0"/>
          <w:lang w:val="en-US"/>
        </w:rPr>
        <w:t>-57 words</w:t>
      </w:r>
    </w:p>
    <w:p w:rsidR="00037825" w:rsidRDefault="00037825" w:rsidP="00037825">
      <w:pPr>
        <w:rPr>
          <w:rFonts w:ascii="Garamond" w:hAnsi="Garamond"/>
          <w:lang w:val="en-US"/>
        </w:rPr>
      </w:pPr>
    </w:p>
    <w:p w:rsidR="00037825" w:rsidRDefault="00037825" w:rsidP="00037825">
      <w:pPr>
        <w:rPr>
          <w:rFonts w:ascii="Garamond" w:hAnsi="Garamond"/>
          <w:lang w:val="en-US"/>
        </w:rPr>
      </w:pPr>
      <w:r>
        <w:rPr>
          <w:rFonts w:ascii="Garamond" w:hAnsi="Garamond"/>
          <w:lang w:val="en-US"/>
        </w:rPr>
        <w:t>Can you find any words that don’t need to be there?</w:t>
      </w:r>
      <w:r w:rsidR="0084397F">
        <w:rPr>
          <w:rFonts w:ascii="Garamond" w:hAnsi="Garamond"/>
          <w:lang w:val="en-US"/>
        </w:rPr>
        <w:t xml:space="preserve">  Challenge:  Trim it to 30 words.</w:t>
      </w:r>
    </w:p>
    <w:p w:rsidR="0084397F" w:rsidRDefault="0084397F" w:rsidP="00037825">
      <w:pPr>
        <w:rPr>
          <w:rFonts w:ascii="Garamond" w:hAnsi="Garamond"/>
          <w:lang w:val="en-US"/>
        </w:rPr>
      </w:pPr>
    </w:p>
    <w:p w:rsidR="00187A8A" w:rsidRDefault="0084397F" w:rsidP="00037825">
      <w:pPr>
        <w:rPr>
          <w:rFonts w:ascii="Garamond" w:hAnsi="Garamond"/>
          <w:lang w:val="en-US"/>
        </w:rPr>
      </w:pPr>
      <w:r>
        <w:rPr>
          <w:rFonts w:ascii="Garamond" w:hAnsi="Garamond"/>
          <w:lang w:val="en-US"/>
        </w:rPr>
        <w:t xml:space="preserve">“In today’s </w:t>
      </w:r>
      <w:del w:id="0" w:author="WRDSB" w:date="2016-01-14T14:40:00Z">
        <w:r w:rsidDel="0084397F">
          <w:rPr>
            <w:rFonts w:ascii="Garamond" w:hAnsi="Garamond"/>
            <w:lang w:val="en-US"/>
          </w:rPr>
          <w:delText xml:space="preserve">modern high-tech </w:delText>
        </w:r>
      </w:del>
      <w:r>
        <w:rPr>
          <w:rFonts w:ascii="Garamond" w:hAnsi="Garamond"/>
          <w:lang w:val="en-US"/>
        </w:rPr>
        <w:t xml:space="preserve">world, </w:t>
      </w:r>
      <w:del w:id="1" w:author="WRDSB" w:date="2016-01-14T14:40:00Z">
        <w:r w:rsidDel="0084397F">
          <w:rPr>
            <w:rFonts w:ascii="Garamond" w:hAnsi="Garamond"/>
            <w:lang w:val="en-US"/>
          </w:rPr>
          <w:delText xml:space="preserve">over 50% of </w:delText>
        </w:r>
      </w:del>
      <w:r>
        <w:rPr>
          <w:rFonts w:ascii="Garamond" w:hAnsi="Garamond"/>
          <w:lang w:val="en-US"/>
        </w:rPr>
        <w:t xml:space="preserve">the majority of </w:t>
      </w:r>
      <w:del w:id="2" w:author="WRDSB" w:date="2016-01-14T14:40:00Z">
        <w:r w:rsidDel="0084397F">
          <w:rPr>
            <w:rFonts w:ascii="Garamond" w:hAnsi="Garamond"/>
            <w:lang w:val="en-US"/>
          </w:rPr>
          <w:delText>Canadian citizens</w:delText>
        </w:r>
      </w:del>
      <w:ins w:id="3" w:author="WRDSB" w:date="2016-01-14T14:40:00Z">
        <w:r>
          <w:rPr>
            <w:rFonts w:ascii="Garamond" w:hAnsi="Garamond"/>
            <w:lang w:val="en-US"/>
          </w:rPr>
          <w:t xml:space="preserve"> Canadians</w:t>
        </w:r>
      </w:ins>
      <w:r>
        <w:rPr>
          <w:rFonts w:ascii="Garamond" w:hAnsi="Garamond"/>
          <w:lang w:val="en-US"/>
        </w:rPr>
        <w:t xml:space="preserve"> </w:t>
      </w:r>
      <w:del w:id="4" w:author="WRDSB" w:date="2016-01-14T14:40:00Z">
        <w:r w:rsidDel="0084397F">
          <w:rPr>
            <w:rFonts w:ascii="Garamond" w:hAnsi="Garamond"/>
            <w:lang w:val="en-US"/>
          </w:rPr>
          <w:delText>have their very own</w:delText>
        </w:r>
      </w:del>
      <w:ins w:id="5" w:author="WRDSB" w:date="2016-01-14T14:40:00Z">
        <w:r>
          <w:rPr>
            <w:rFonts w:ascii="Garamond" w:hAnsi="Garamond"/>
            <w:lang w:val="en-US"/>
          </w:rPr>
          <w:t xml:space="preserve"> own a</w:t>
        </w:r>
      </w:ins>
      <w:r>
        <w:rPr>
          <w:rFonts w:ascii="Garamond" w:hAnsi="Garamond"/>
          <w:lang w:val="en-US"/>
        </w:rPr>
        <w:t xml:space="preserve"> smartphone.  Although these </w:t>
      </w:r>
      <w:del w:id="6" w:author="WRDSB" w:date="2016-01-14T14:40:00Z">
        <w:r w:rsidDel="0084397F">
          <w:rPr>
            <w:rFonts w:ascii="Garamond" w:hAnsi="Garamond"/>
            <w:lang w:val="en-US"/>
          </w:rPr>
          <w:delText xml:space="preserve">exciting </w:delText>
        </w:r>
      </w:del>
      <w:r>
        <w:rPr>
          <w:rFonts w:ascii="Garamond" w:hAnsi="Garamond"/>
          <w:lang w:val="en-US"/>
        </w:rPr>
        <w:t>devices are fun to use</w:t>
      </w:r>
      <w:del w:id="7" w:author="WRDSB" w:date="2016-01-14T14:40:00Z">
        <w:r w:rsidDel="0084397F">
          <w:rPr>
            <w:rFonts w:ascii="Garamond" w:hAnsi="Garamond"/>
            <w:lang w:val="en-US"/>
          </w:rPr>
          <w:delText xml:space="preserve"> and play around with</w:delText>
        </w:r>
      </w:del>
      <w:r>
        <w:rPr>
          <w:rFonts w:ascii="Garamond" w:hAnsi="Garamond"/>
          <w:lang w:val="en-US"/>
        </w:rPr>
        <w:t xml:space="preserve">, they are </w:t>
      </w:r>
      <w:del w:id="8" w:author="WRDSB" w:date="2016-01-14T14:40:00Z">
        <w:r w:rsidDel="0084397F">
          <w:rPr>
            <w:rFonts w:ascii="Garamond" w:hAnsi="Garamond"/>
            <w:lang w:val="en-US"/>
          </w:rPr>
          <w:delText xml:space="preserve">having negative impacts on </w:delText>
        </w:r>
      </w:del>
      <w:ins w:id="9" w:author="WRDSB" w:date="2016-01-14T14:40:00Z">
        <w:r>
          <w:rPr>
            <w:rFonts w:ascii="Garamond" w:hAnsi="Garamond"/>
            <w:lang w:val="en-US"/>
          </w:rPr>
          <w:t xml:space="preserve"> harming </w:t>
        </w:r>
      </w:ins>
      <w:r>
        <w:rPr>
          <w:rFonts w:ascii="Garamond" w:hAnsi="Garamond"/>
          <w:lang w:val="en-US"/>
        </w:rPr>
        <w:t xml:space="preserve">our physical health, </w:t>
      </w:r>
      <w:del w:id="10" w:author="WRDSB" w:date="2016-01-14T14:40:00Z">
        <w:r w:rsidDel="0084397F">
          <w:rPr>
            <w:rFonts w:ascii="Garamond" w:hAnsi="Garamond"/>
            <w:lang w:val="en-US"/>
          </w:rPr>
          <w:delText xml:space="preserve">on </w:delText>
        </w:r>
      </w:del>
      <w:r>
        <w:rPr>
          <w:rFonts w:ascii="Garamond" w:hAnsi="Garamond"/>
          <w:lang w:val="en-US"/>
        </w:rPr>
        <w:t>our personal relationships</w:t>
      </w:r>
      <w:del w:id="11" w:author="WRDSB" w:date="2016-01-14T14:40:00Z">
        <w:r w:rsidDel="0084397F">
          <w:rPr>
            <w:rFonts w:ascii="Garamond" w:hAnsi="Garamond"/>
            <w:lang w:val="en-US"/>
          </w:rPr>
          <w:delText xml:space="preserve"> with other people in our lives</w:delText>
        </w:r>
      </w:del>
      <w:r>
        <w:rPr>
          <w:rFonts w:ascii="Garamond" w:hAnsi="Garamond"/>
          <w:lang w:val="en-US"/>
        </w:rPr>
        <w:t xml:space="preserve">, and on </w:t>
      </w:r>
      <w:del w:id="12" w:author="WRDSB" w:date="2016-01-14T14:40:00Z">
        <w:r w:rsidDel="0084397F">
          <w:rPr>
            <w:rFonts w:ascii="Garamond" w:hAnsi="Garamond"/>
            <w:lang w:val="en-US"/>
          </w:rPr>
          <w:delText xml:space="preserve">our planet’s </w:delText>
        </w:r>
      </w:del>
      <w:r>
        <w:rPr>
          <w:rFonts w:ascii="Garamond" w:hAnsi="Garamond"/>
          <w:lang w:val="en-US"/>
        </w:rPr>
        <w:t xml:space="preserve">environment.  </w:t>
      </w:r>
      <w:del w:id="13" w:author="WRDSB" w:date="2016-01-14T14:40:00Z">
        <w:r w:rsidDel="0084397F">
          <w:rPr>
            <w:rFonts w:ascii="Garamond" w:hAnsi="Garamond"/>
            <w:lang w:val="en-US"/>
          </w:rPr>
          <w:delText>This is bad</w:delText>
        </w:r>
      </w:del>
      <w:r>
        <w:rPr>
          <w:rFonts w:ascii="Garamond" w:hAnsi="Garamond"/>
          <w:lang w:val="en-US"/>
        </w:rPr>
        <w:t xml:space="preserve">.” </w:t>
      </w:r>
    </w:p>
    <w:p w:rsidR="00187A8A" w:rsidRDefault="00187A8A" w:rsidP="00037825">
      <w:pPr>
        <w:rPr>
          <w:rFonts w:ascii="Garamond" w:hAnsi="Garamond"/>
          <w:lang w:val="en-US"/>
        </w:rPr>
      </w:pPr>
    </w:p>
    <w:p w:rsidR="00187A8A" w:rsidRDefault="00187A8A" w:rsidP="00187A8A">
      <w:pPr>
        <w:pStyle w:val="Heading2"/>
        <w:rPr>
          <w:rFonts w:ascii="Garamond" w:hAnsi="Garamond"/>
          <w:lang w:val="en-US"/>
        </w:rPr>
      </w:pPr>
      <w:r>
        <w:rPr>
          <w:rFonts w:ascii="Garamond" w:hAnsi="Garamond"/>
          <w:lang w:val="en-US"/>
        </w:rPr>
        <w:t>Your turn.  Edit this paragraphfor verbal efficiency</w:t>
      </w:r>
    </w:p>
    <w:p w:rsidR="00187A8A" w:rsidRDefault="00187A8A" w:rsidP="00187A8A">
      <w:pPr>
        <w:rPr>
          <w:lang w:val="en-US"/>
        </w:rPr>
      </w:pPr>
      <w:r>
        <w:rPr>
          <w:lang w:val="en-US"/>
        </w:rPr>
        <w:t>Taken from a game description</w:t>
      </w:r>
    </w:p>
    <w:p w:rsidR="00187A8A" w:rsidRPr="00187A8A" w:rsidRDefault="00187A8A" w:rsidP="00187A8A">
      <w:pPr>
        <w:rPr>
          <w:lang w:val="en-US"/>
        </w:rPr>
      </w:pPr>
      <w:bookmarkStart w:id="14" w:name="_GoBack"/>
      <w:bookmarkEnd w:id="14"/>
    </w:p>
    <w:p w:rsidR="00187A8A" w:rsidRDefault="00187A8A" w:rsidP="00187A8A">
      <w:pPr>
        <w:pStyle w:val="NormalWeb"/>
        <w:spacing w:before="0" w:beforeAutospacing="0" w:after="0" w:afterAutospacing="0"/>
      </w:pPr>
      <w:r>
        <w:rPr>
          <w:rFonts w:ascii="Archivo Narrow" w:hAnsi="Archivo Narrow"/>
          <w:color w:val="000000"/>
        </w:rPr>
        <w:t>ONE!!!!!!!, TWO!!!!!!!, THREE!!!!!!!!! and GOOOOOO!!!!!!!!!!. You are on the highway. You are over speeding. There is a car in your lane! You press the brake to slow down, the brakes don’t work! You dodge the car, you save yourself from a big crash but you now enter a road which is filled with traffic cones. Your job now is to keep driving straight till a cone comes in front of you. If a cone comes in front of you, you have to trigger your brain reflexes in real life and think quickly to protect yourself from another crash.</w:t>
      </w:r>
    </w:p>
    <w:p w:rsidR="0084397F" w:rsidRPr="00037825" w:rsidRDefault="0084397F" w:rsidP="00037825">
      <w:pPr>
        <w:rPr>
          <w:rFonts w:ascii="Garamond" w:hAnsi="Garamond"/>
          <w:lang w:val="en-US"/>
        </w:rPr>
      </w:pPr>
      <w:r>
        <w:rPr>
          <w:rFonts w:ascii="Garamond" w:hAnsi="Garamond"/>
          <w:lang w:val="en-US"/>
        </w:rPr>
        <w:t xml:space="preserve"> </w:t>
      </w:r>
    </w:p>
    <w:sectPr w:rsidR="0084397F" w:rsidRPr="00037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chivo Narro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5E00"/>
    <w:multiLevelType w:val="hybridMultilevel"/>
    <w:tmpl w:val="BB4AB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5183571"/>
    <w:multiLevelType w:val="hybridMultilevel"/>
    <w:tmpl w:val="DA00BD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637"/>
    <w:rsid w:val="00005641"/>
    <w:rsid w:val="00037825"/>
    <w:rsid w:val="00116637"/>
    <w:rsid w:val="00187A8A"/>
    <w:rsid w:val="002551BC"/>
    <w:rsid w:val="0067321C"/>
    <w:rsid w:val="007B0C57"/>
    <w:rsid w:val="0084397F"/>
    <w:rsid w:val="008876CB"/>
    <w:rsid w:val="00A355EF"/>
    <w:rsid w:val="00B12068"/>
    <w:rsid w:val="00C324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8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6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6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66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637"/>
    <w:pPr>
      <w:ind w:left="720"/>
      <w:contextualSpacing/>
    </w:pPr>
  </w:style>
  <w:style w:type="character" w:customStyle="1" w:styleId="Heading2Char">
    <w:name w:val="Heading 2 Char"/>
    <w:basedOn w:val="DefaultParagraphFont"/>
    <w:link w:val="Heading2"/>
    <w:uiPriority w:val="9"/>
    <w:rsid w:val="000378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7A8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8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6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6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66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6637"/>
    <w:pPr>
      <w:ind w:left="720"/>
      <w:contextualSpacing/>
    </w:pPr>
  </w:style>
  <w:style w:type="character" w:customStyle="1" w:styleId="Heading2Char">
    <w:name w:val="Heading 2 Char"/>
    <w:basedOn w:val="DefaultParagraphFont"/>
    <w:link w:val="Heading2"/>
    <w:uiPriority w:val="9"/>
    <w:rsid w:val="000378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87A8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7</cp:revision>
  <cp:lastPrinted>2016-01-14T19:44:00Z</cp:lastPrinted>
  <dcterms:created xsi:type="dcterms:W3CDTF">2016-01-14T19:18:00Z</dcterms:created>
  <dcterms:modified xsi:type="dcterms:W3CDTF">2019-01-30T19:36:00Z</dcterms:modified>
</cp:coreProperties>
</file>